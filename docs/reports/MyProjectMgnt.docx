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11840155">
                <wp:simplePos x="0" y="0"/>
                <wp:positionH relativeFrom="column">
                  <wp:posOffset>-80645</wp:posOffset>
                </wp:positionH>
                <wp:positionV relativeFrom="paragraph">
                  <wp:posOffset>-27305</wp:posOffset>
                </wp:positionV>
                <wp:extent cx="1009650" cy="885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885825"/>
                        </a:xfrm>
                        <a:prstGeom prst="rect">
                          <a:avLst/>
                        </a:prstGeom>
                        <a:solidFill>
                          <a:schemeClr val="lt1"/>
                        </a:solidFill>
                        <a:ln w="6350">
                          <a:solidFill>
                            <a:prstClr val="black"/>
                          </a:solidFill>
                        </a:ln>
                      </wps:spPr>
                      <wps:txb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79.5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" fillcolor="white [3201]" strokeweight=".5pt">
                <v:textbox>
                  <w:txbxContent>
                    <w:p w14:paraId="43F0BF96" w14:textId="0A8D0F32" w:rsidR="001501A9" w:rsidRPr="001501A9" w:rsidRDefault="004418A3">
                      <w:pPr>
                        <w:rPr>
                          <w:b/>
                          <w:i/>
                          <w:color w:val="C00000"/>
                        </w:rPr>
                      </w:pPr>
                      <w:r>
                        <w:rPr>
                          <w:b/>
                          <w:i/>
                          <w:noProof/>
                          <w:color w:val="C00000"/>
                          <w:lang w:eastAsia="ja-JP" w:bidi="ar-SA"/>
                        </w:rPr>
                        <w:drawing>
                          <wp:inline distT="0" distB="0" distL="0" distR="0" wp14:anchorId="608CBA84" wp14:editId="46DECB00">
                            <wp:extent cx="805391" cy="79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24381" cy="809216"/>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98CF59" w:rsidR="00F34A9B" w:rsidRPr="009A57EC" w:rsidRDefault="006450AF">
      <w:pPr>
        <w:pBdr>
          <w:bottom w:val="single" w:sz="4" w:space="1" w:color="808080"/>
        </w:pBdr>
        <w:rPr>
          <w:rFonts w:cs="Arial"/>
          <w:b/>
          <w:color w:val="951B13"/>
          <w:sz w:val="58"/>
          <w:szCs w:val="48"/>
        </w:rPr>
      </w:pPr>
      <w:r>
        <w:rPr>
          <w:rFonts w:cs="Arial"/>
          <w:b/>
          <w:color w:val="951B13"/>
          <w:sz w:val="58"/>
          <w:szCs w:val="48"/>
        </w:rPr>
        <w:t>Báo cáo dự án MiniArm</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EE0162">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EE0162">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EE0162">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EE0162">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EE0162">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EE0162">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EE0162">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EE0162">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EE0162">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EE0162">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EE0162">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EE0162">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EE0162">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EE0162">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EE0162">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EE0162">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EE0162">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EE0162">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EE0162">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EE0162">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EE0162">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EE0162">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EE0162">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EE0162">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EE0162">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EE0162">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EE0162">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EE0162">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EE0162">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752E225" w:rsidR="00727431" w:rsidRPr="009A4C41" w:rsidRDefault="00386831" w:rsidP="00967197">
            <w:r>
              <w:t>12/03/2019</w:t>
            </w:r>
          </w:p>
        </w:tc>
        <w:tc>
          <w:tcPr>
            <w:tcW w:w="3095" w:type="dxa"/>
          </w:tcPr>
          <w:p w14:paraId="33CC2B2A" w14:textId="61BA55B2"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Thêm mới Logo, tên báo cáo, phần 1, 2 và 3.1</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4476669B" w:rsidR="00727431" w:rsidRPr="009A4C41" w:rsidRDefault="00386831" w:rsidP="00386831">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645BC524" w14:textId="0D4B1317" w:rsidR="00727431" w:rsidRPr="009A4C41" w:rsidRDefault="00386831" w:rsidP="00967197">
            <w:pPr>
              <w:cnfStyle w:val="000000000000" w:firstRow="0" w:lastRow="0" w:firstColumn="0" w:lastColumn="0" w:oddVBand="0" w:evenVBand="0" w:oddHBand="0" w:evenHBand="0" w:firstRowFirstColumn="0" w:firstRowLastColumn="0" w:lastRowFirstColumn="0" w:lastRowLastColumn="0"/>
            </w:pPr>
            <w:r>
              <w:t>Lê Huy Hùng</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9EF01B7" w:rsidR="00727431" w:rsidRPr="009A4C41" w:rsidRDefault="007720E4" w:rsidP="00967197">
            <w:r>
              <w:t>26/03/2019</w:t>
            </w:r>
          </w:p>
        </w:tc>
        <w:tc>
          <w:tcPr>
            <w:tcW w:w="3095" w:type="dxa"/>
          </w:tcPr>
          <w:p w14:paraId="1833F08E" w14:textId="5BB2E879"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Hoàn thành phần 3 của báo cáo</w:t>
            </w:r>
          </w:p>
        </w:tc>
        <w:tc>
          <w:tcPr>
            <w:tcW w:w="1148" w:type="dxa"/>
          </w:tcPr>
          <w:p w14:paraId="1BA03C5F" w14:textId="3DADA0EB"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720E4">
              <w:t>4</w:t>
            </w:r>
          </w:p>
        </w:tc>
        <w:tc>
          <w:tcPr>
            <w:tcW w:w="1552" w:type="dxa"/>
          </w:tcPr>
          <w:p w14:paraId="6D38D89C" w14:textId="17AF56E2" w:rsidR="00727431" w:rsidRPr="009A4C41" w:rsidRDefault="007720E4" w:rsidP="007720E4">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38DAB92E" w14:textId="502834CC" w:rsidR="00727431" w:rsidRPr="009A4C41" w:rsidRDefault="007720E4" w:rsidP="00967197">
            <w:pPr>
              <w:cnfStyle w:val="000000000000" w:firstRow="0" w:lastRow="0" w:firstColumn="0" w:lastColumn="0" w:oddVBand="0" w:evenVBand="0" w:oddHBand="0" w:evenHBand="0" w:firstRowFirstColumn="0" w:firstRowLastColumn="0" w:lastRowFirstColumn="0" w:lastRowLastColumn="0"/>
            </w:pPr>
            <w:r>
              <w:t>Lê Huy Hùng</w:t>
            </w:r>
          </w:p>
        </w:tc>
      </w:tr>
      <w:tr w:rsidR="00437D8A"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B891E13" w:rsidR="00437D8A" w:rsidRPr="009A4C41" w:rsidRDefault="00437D8A" w:rsidP="00437D8A">
            <w:r>
              <w:t>09/04/2019</w:t>
            </w:r>
          </w:p>
        </w:tc>
        <w:tc>
          <w:tcPr>
            <w:tcW w:w="3095" w:type="dxa"/>
          </w:tcPr>
          <w:p w14:paraId="3969F235" w14:textId="4F23044C"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Hoàn thành phần 4 của báo cáo</w:t>
            </w:r>
          </w:p>
        </w:tc>
        <w:tc>
          <w:tcPr>
            <w:tcW w:w="1148" w:type="dxa"/>
          </w:tcPr>
          <w:p w14:paraId="307DA07D" w14:textId="0D68C502"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E82AEF4" w14:textId="66714FC4" w:rsidR="00437D8A" w:rsidRPr="009A4C41" w:rsidRDefault="00437D8A" w:rsidP="00437D8A">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567EB4C9" w14:textId="13FA2F99" w:rsidR="00437D8A" w:rsidRPr="009A4C41" w:rsidRDefault="00437D8A" w:rsidP="00437D8A">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1C9F8587" w:rsidR="00BD315F" w:rsidRPr="009A4C41" w:rsidRDefault="00BD315F" w:rsidP="00BD315F">
            <w:r>
              <w:t>09/04/2019</w:t>
            </w:r>
          </w:p>
        </w:tc>
        <w:tc>
          <w:tcPr>
            <w:tcW w:w="3095" w:type="dxa"/>
          </w:tcPr>
          <w:p w14:paraId="7B305CF3" w14:textId="20B2D320"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Hoàn thành phần 5 của báo cáo</w:t>
            </w:r>
          </w:p>
        </w:tc>
        <w:tc>
          <w:tcPr>
            <w:tcW w:w="1148" w:type="dxa"/>
          </w:tcPr>
          <w:p w14:paraId="096ACD1E" w14:textId="075A2475"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614BAEAB" w14:textId="6AF0EB39" w:rsidR="00BD315F" w:rsidRPr="009A4C41" w:rsidRDefault="00BD315F" w:rsidP="003F05A7">
            <w:pPr>
              <w:jc w:val="left"/>
              <w:cnfStyle w:val="000000000000" w:firstRow="0" w:lastRow="0" w:firstColumn="0" w:lastColumn="0" w:oddVBand="0" w:evenVBand="0" w:oddHBand="0" w:evenHBand="0" w:firstRowFirstColumn="0" w:firstRowLastColumn="0" w:lastRowFirstColumn="0" w:lastRowLastColumn="0"/>
            </w:pPr>
            <w:r>
              <w:t>Đặng Quốc Toàn</w:t>
            </w:r>
          </w:p>
        </w:tc>
        <w:tc>
          <w:tcPr>
            <w:tcW w:w="1440" w:type="dxa"/>
          </w:tcPr>
          <w:p w14:paraId="2F78CDDC" w14:textId="43782B7B"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r>
              <w:t>Lê Huy Hùng</w:t>
            </w:r>
          </w:p>
        </w:tc>
      </w:tr>
      <w:tr w:rsidR="00BD315F"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51398C20" w:rsidR="00BD315F" w:rsidRPr="009A4C41" w:rsidRDefault="00AA0E60" w:rsidP="00BD315F">
            <w:r>
              <w:t>16/04/2019</w:t>
            </w:r>
          </w:p>
        </w:tc>
        <w:tc>
          <w:tcPr>
            <w:tcW w:w="3095" w:type="dxa"/>
          </w:tcPr>
          <w:p w14:paraId="40B3DC4F" w14:textId="27C17614"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Hoàn thành phần 6 của báo cáo</w:t>
            </w:r>
          </w:p>
        </w:tc>
        <w:tc>
          <w:tcPr>
            <w:tcW w:w="1148" w:type="dxa"/>
          </w:tcPr>
          <w:p w14:paraId="4F179CC3" w14:textId="43DB978F"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57E5CB6A" w14:textId="5A522EED" w:rsidR="00BD315F" w:rsidRPr="009A4C41" w:rsidRDefault="00AA0E60" w:rsidP="00BD315F">
            <w:pPr>
              <w:cnfStyle w:val="000000000000" w:firstRow="0" w:lastRow="0" w:firstColumn="0" w:lastColumn="0" w:oddVBand="0" w:evenVBand="0" w:oddHBand="0" w:evenHBand="0" w:firstRowFirstColumn="0" w:firstRowLastColumn="0" w:lastRowFirstColumn="0" w:lastRowLastColumn="0"/>
            </w:pPr>
            <w:r>
              <w:t>Lê Huy Hùng</w:t>
            </w:r>
          </w:p>
        </w:tc>
        <w:tc>
          <w:tcPr>
            <w:tcW w:w="1440" w:type="dxa"/>
          </w:tcPr>
          <w:p w14:paraId="25B994E6" w14:textId="1DDF1C1B" w:rsidR="00BD315F" w:rsidRPr="009A4C41" w:rsidRDefault="00AA0E60" w:rsidP="00E370F6">
            <w:pPr>
              <w:jc w:val="left"/>
              <w:cnfStyle w:val="000000000000" w:firstRow="0" w:lastRow="0" w:firstColumn="0" w:lastColumn="0" w:oddVBand="0" w:evenVBand="0" w:oddHBand="0" w:evenHBand="0" w:firstRowFirstColumn="0" w:firstRowLastColumn="0" w:lastRowFirstColumn="0" w:lastRowLastColumn="0"/>
            </w:pPr>
            <w:r>
              <w:t>Đặng Quốc Toàn</w:t>
            </w:r>
          </w:p>
        </w:tc>
      </w:tr>
      <w:tr w:rsidR="00BD315F"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BD315F" w:rsidRPr="009A4C41" w:rsidRDefault="00BD315F" w:rsidP="00BD315F"/>
        </w:tc>
        <w:tc>
          <w:tcPr>
            <w:tcW w:w="3095" w:type="dxa"/>
          </w:tcPr>
          <w:p w14:paraId="362C017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BD315F" w:rsidRPr="009A4C41" w:rsidRDefault="00BD315F" w:rsidP="00BD315F"/>
        </w:tc>
        <w:tc>
          <w:tcPr>
            <w:tcW w:w="3095" w:type="dxa"/>
          </w:tcPr>
          <w:p w14:paraId="1F46DC4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BD315F" w:rsidRPr="009A4C41" w:rsidRDefault="00BD315F" w:rsidP="00BD315F"/>
        </w:tc>
        <w:tc>
          <w:tcPr>
            <w:tcW w:w="3095" w:type="dxa"/>
          </w:tcPr>
          <w:p w14:paraId="663BAFC1"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BD315F" w:rsidRPr="009A4C41" w:rsidRDefault="00BD315F" w:rsidP="00BD315F"/>
        </w:tc>
        <w:tc>
          <w:tcPr>
            <w:tcW w:w="3095" w:type="dxa"/>
          </w:tcPr>
          <w:p w14:paraId="56D18A0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r w:rsidR="00BD315F"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BD315F" w:rsidRPr="009A4C41" w:rsidRDefault="00BD315F" w:rsidP="00BD315F"/>
        </w:tc>
        <w:tc>
          <w:tcPr>
            <w:tcW w:w="3095" w:type="dxa"/>
          </w:tcPr>
          <w:p w14:paraId="30A1B794"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BD315F" w:rsidRPr="009A4C41" w:rsidRDefault="00BD315F" w:rsidP="00BD31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0982559C" w:rsidR="00587AEE" w:rsidRPr="001647AE" w:rsidRDefault="001647AE" w:rsidP="00587AEE">
      <w:pPr>
        <w:rPr>
          <w:rFonts w:cs="Tahoma"/>
        </w:rPr>
      </w:pPr>
      <w:r>
        <w:t>Cánh tay robot</w:t>
      </w:r>
      <w:r w:rsidR="00C16F59">
        <w:t>:</w:t>
      </w:r>
      <w:r>
        <w:t xml:space="preserve"> </w:t>
      </w:r>
      <w:r>
        <w:rPr>
          <w:rFonts w:cs="Tahoma"/>
          <w:b/>
          <w:shd w:val="clear" w:color="auto" w:fill="FFFFFF"/>
        </w:rPr>
        <w:t>C</w:t>
      </w:r>
      <w:r w:rsidRPr="001647AE">
        <w:rPr>
          <w:rFonts w:cs="Tahoma"/>
          <w:b/>
          <w:bCs/>
          <w:shd w:val="clear" w:color="auto" w:fill="FFFFFF"/>
        </w:rPr>
        <w:t>ánh tay robot</w:t>
      </w:r>
      <w:r w:rsidRPr="001647AE">
        <w:rPr>
          <w:rFonts w:cs="Tahoma"/>
          <w:shd w:val="clear" w:color="auto" w:fill="FFFFFF"/>
        </w:rPr>
        <w:t> là một loại </w:t>
      </w:r>
      <w:hyperlink r:id="rId12" w:tooltip="Cánh tay cơ khí" w:history="1">
        <w:r w:rsidRPr="001647AE">
          <w:rPr>
            <w:rStyle w:val="Hyperlink"/>
            <w:rFonts w:cs="Tahoma"/>
            <w:color w:val="auto"/>
            <w:u w:val="none"/>
            <w:shd w:val="clear" w:color="auto" w:fill="FFFFFF"/>
          </w:rPr>
          <w:t>cánh tay cơ khí</w:t>
        </w:r>
      </w:hyperlink>
      <w:r w:rsidRPr="001647AE">
        <w:rPr>
          <w:rFonts w:cs="Tahoma"/>
          <w:shd w:val="clear" w:color="auto" w:fill="FFFFFF"/>
        </w:rPr>
        <w:t>, thường là </w:t>
      </w:r>
      <w:hyperlink r:id="rId13" w:tooltip="Chương trình (máy)" w:history="1">
        <w:r w:rsidRPr="001647AE">
          <w:rPr>
            <w:rStyle w:val="Hyperlink"/>
            <w:rFonts w:cs="Tahoma"/>
            <w:color w:val="auto"/>
            <w:u w:val="none"/>
            <w:shd w:val="clear" w:color="auto" w:fill="FFFFFF"/>
          </w:rPr>
          <w:t>có thể lập trình</w:t>
        </w:r>
      </w:hyperlink>
      <w:r w:rsidRPr="001647AE">
        <w:rPr>
          <w:rFonts w:cs="Tahoma"/>
          <w:shd w:val="clear" w:color="auto" w:fill="FFFFFF"/>
        </w:rPr>
        <w:t xml:space="preserve">, với các chức năng tương tự như một </w:t>
      </w:r>
      <w:r>
        <w:rPr>
          <w:rFonts w:cs="Tahoma"/>
          <w:shd w:val="clear" w:color="auto" w:fill="FFFFFF"/>
        </w:rPr>
        <w:t>cánh tay của con người</w:t>
      </w:r>
      <w:r w:rsidRPr="001647AE">
        <w:rPr>
          <w:rFonts w:cs="Tahoma"/>
          <w:shd w:val="clear" w:color="auto" w:fill="FFFFFF"/>
        </w:rPr>
        <w:t>; cánh tay có thể là một phần của </w:t>
      </w:r>
      <w:hyperlink r:id="rId14" w:tooltip="Robot" w:history="1">
        <w:r w:rsidRPr="001647AE">
          <w:rPr>
            <w:rStyle w:val="Hyperlink"/>
            <w:rFonts w:cs="Tahoma"/>
            <w:color w:val="auto"/>
            <w:u w:val="none"/>
            <w:shd w:val="clear" w:color="auto" w:fill="FFFFFF"/>
          </w:rPr>
          <w:t>robot</w:t>
        </w:r>
      </w:hyperlink>
      <w:r w:rsidRPr="001647AE">
        <w:rPr>
          <w:rFonts w:cs="Tahoma"/>
          <w:shd w:val="clear" w:color="auto" w:fill="FFFFFF"/>
        </w:rPr>
        <w:t> phức tạp hơn. Các liên kết của một bộ điều khiển như vậy được kết nối bởi các khớp cho phép chuyển động quay</w:t>
      </w:r>
      <w:r>
        <w:rPr>
          <w:rFonts w:cs="Tahoma"/>
        </w:rPr>
        <w:t xml:space="preserve"> </w:t>
      </w:r>
      <w:r w:rsidRPr="001647AE">
        <w:rPr>
          <w:rFonts w:cs="Tahoma"/>
          <w:shd w:val="clear" w:color="auto" w:fill="FFFFFF"/>
        </w:rPr>
        <w:t>(chẳng hạn như trong một </w:t>
      </w:r>
      <w:hyperlink r:id="rId15" w:tooltip="Robot có khớp nối" w:history="1">
        <w:r w:rsidRPr="001647AE">
          <w:rPr>
            <w:rStyle w:val="Hyperlink"/>
            <w:rFonts w:cs="Tahoma"/>
            <w:color w:val="auto"/>
            <w:u w:val="none"/>
            <w:shd w:val="clear" w:color="auto" w:fill="FFFFFF"/>
          </w:rPr>
          <w:t>robot có khớp nối</w:t>
        </w:r>
      </w:hyperlink>
      <w:r w:rsidRPr="001647AE">
        <w:rPr>
          <w:rFonts w:cs="Tahoma"/>
          <w:shd w:val="clear" w:color="auto" w:fill="FFFFFF"/>
        </w:rPr>
        <w:t>) hoặc chuyển vị tịnh tiến (tuyến tính).</w:t>
      </w:r>
      <w:r w:rsidRPr="001647AE">
        <w:rPr>
          <w:rFonts w:ascii="Arial" w:hAnsi="Arial" w:cs="Arial"/>
          <w:sz w:val="21"/>
          <w:szCs w:val="21"/>
          <w:shd w:val="clear" w:color="auto" w:fill="FFFFFF"/>
        </w:rPr>
        <w:t> </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47291A7B" w:rsidR="0058075C" w:rsidRDefault="004D0AE8" w:rsidP="00C94F7C">
      <w:pPr>
        <w:pStyle w:val="ListParagraph"/>
        <w:numPr>
          <w:ilvl w:val="0"/>
          <w:numId w:val="33"/>
        </w:numPr>
      </w:pPr>
      <w:r>
        <w:t>Ông</w:t>
      </w:r>
      <w:r w:rsidR="00C94F7C">
        <w:t xml:space="preserve"> </w:t>
      </w:r>
      <w:r w:rsidR="00C94F7C" w:rsidRPr="00C94F7C">
        <w:rPr>
          <w:b/>
        </w:rPr>
        <w:t>Nguyễn Đức Tiến</w:t>
      </w:r>
      <w:r w:rsidR="00C94F7C">
        <w:t>:</w:t>
      </w:r>
    </w:p>
    <w:p w14:paraId="7377D507" w14:textId="41253630" w:rsidR="00C94F7C" w:rsidRPr="00C94F7C" w:rsidRDefault="00C94F7C" w:rsidP="00C94F7C">
      <w:pPr>
        <w:pStyle w:val="ListParagraph"/>
        <w:numPr>
          <w:ilvl w:val="1"/>
          <w:numId w:val="33"/>
        </w:numPr>
        <w:rPr>
          <w:rFonts w:cs="Tahoma"/>
          <w:color w:val="333333"/>
          <w:shd w:val="clear" w:color="auto" w:fill="FFFFFF"/>
        </w:rPr>
      </w:pPr>
      <w:r w:rsidRPr="00C94F7C">
        <w:rPr>
          <w:rFonts w:cs="Tahoma"/>
        </w:rPr>
        <w:t xml:space="preserve">Email: </w:t>
      </w:r>
      <w:r w:rsidRPr="00C94F7C">
        <w:rPr>
          <w:rFonts w:cs="Tahoma"/>
        </w:rPr>
        <w:tab/>
      </w:r>
      <w:r w:rsidR="008109C3">
        <w:rPr>
          <w:rFonts w:cs="Tahoma"/>
        </w:rPr>
        <w:tab/>
      </w:r>
      <w:hyperlink r:id="rId16" w:history="1">
        <w:r w:rsidRPr="00C94F7C">
          <w:rPr>
            <w:rStyle w:val="Hyperlink"/>
            <w:rFonts w:cs="Tahoma"/>
            <w:shd w:val="clear" w:color="auto" w:fill="FFFFFF"/>
          </w:rPr>
          <w:t>tiennd@soict.hust.edu.vn</w:t>
        </w:r>
      </w:hyperlink>
    </w:p>
    <w:p w14:paraId="0F04AFE3" w14:textId="72E2E320" w:rsidR="00C94F7C" w:rsidRPr="00C94F7C" w:rsidRDefault="00C94F7C" w:rsidP="00C94F7C">
      <w:pPr>
        <w:pStyle w:val="ListParagraph"/>
        <w:numPr>
          <w:ilvl w:val="1"/>
          <w:numId w:val="33"/>
        </w:numPr>
        <w:rPr>
          <w:rFonts w:cs="Tahoma"/>
        </w:rPr>
      </w:pPr>
      <w:r w:rsidRPr="00C94F7C">
        <w:rPr>
          <w:rFonts w:cs="Tahoma"/>
          <w:color w:val="333333"/>
          <w:shd w:val="clear" w:color="auto" w:fill="FFFFFF"/>
        </w:rPr>
        <w:t>Điện thoại:</w:t>
      </w:r>
      <w:r w:rsidRPr="00C94F7C">
        <w:rPr>
          <w:rFonts w:cs="Tahoma"/>
          <w:color w:val="333333"/>
          <w:shd w:val="clear" w:color="auto" w:fill="FFFFFF"/>
        </w:rPr>
        <w:tab/>
        <w:t>+84-91-313-7399</w:t>
      </w:r>
    </w:p>
    <w:p w14:paraId="0EE106C2" w14:textId="2BEB27FD" w:rsidR="00587AEE" w:rsidRDefault="00587AEE" w:rsidP="00587AEE">
      <w:pPr>
        <w:pStyle w:val="Heading2"/>
      </w:pPr>
      <w:bookmarkStart w:id="3" w:name="_Toc527975128"/>
      <w:r>
        <w:t>Thông tin liên hệ phía công ty</w:t>
      </w:r>
      <w:bookmarkEnd w:id="3"/>
    </w:p>
    <w:p w14:paraId="325B59B4" w14:textId="6F184E4E" w:rsidR="0058075C" w:rsidRPr="00C94F7C" w:rsidRDefault="0058075C" w:rsidP="00C94F7C">
      <w:pPr>
        <w:pStyle w:val="ListParagraph"/>
        <w:numPr>
          <w:ilvl w:val="0"/>
          <w:numId w:val="33"/>
        </w:numPr>
        <w:rPr>
          <w:b/>
        </w:rPr>
      </w:pPr>
      <w:r>
        <w:t xml:space="preserve">Lập trình viên:  </w:t>
      </w:r>
      <w:r w:rsidR="00C94F7C" w:rsidRPr="00C94F7C">
        <w:rPr>
          <w:b/>
        </w:rPr>
        <w:t>Lê Huy Hùng</w:t>
      </w:r>
    </w:p>
    <w:p w14:paraId="33A6C7F2" w14:textId="265F6F6A" w:rsidR="003B030B" w:rsidRDefault="00C94F7C" w:rsidP="003B030B">
      <w:pPr>
        <w:pStyle w:val="ListParagraph"/>
        <w:numPr>
          <w:ilvl w:val="1"/>
          <w:numId w:val="33"/>
        </w:numPr>
      </w:pPr>
      <w:r>
        <w:t>Email:</w:t>
      </w:r>
      <w:r>
        <w:tab/>
      </w:r>
      <w:r w:rsidR="003B030B">
        <w:tab/>
      </w:r>
      <w:hyperlink r:id="rId17" w:history="1">
        <w:r w:rsidR="003B030B" w:rsidRPr="00DB3E9D">
          <w:rPr>
            <w:rStyle w:val="Hyperlink"/>
          </w:rPr>
          <w:t>lehuyhunghedspi@gmail.com</w:t>
        </w:r>
      </w:hyperlink>
      <w:r w:rsidR="003B030B">
        <w:t xml:space="preserve"> </w:t>
      </w:r>
    </w:p>
    <w:p w14:paraId="128107E4" w14:textId="3641EC82" w:rsidR="00C94F7C" w:rsidRDefault="00C94F7C" w:rsidP="00C94F7C">
      <w:pPr>
        <w:pStyle w:val="ListParagraph"/>
        <w:numPr>
          <w:ilvl w:val="1"/>
          <w:numId w:val="33"/>
        </w:numPr>
      </w:pPr>
      <w:r>
        <w:t>Điện thoại:</w:t>
      </w:r>
      <w:r w:rsidR="006450AF">
        <w:t xml:space="preserve"> </w:t>
      </w:r>
      <w:r w:rsidR="003B030B">
        <w:tab/>
      </w:r>
      <w:r w:rsidR="006450AF">
        <w:t>0395903408</w:t>
      </w:r>
    </w:p>
    <w:p w14:paraId="053039D7" w14:textId="540585B3" w:rsidR="00C94F7C" w:rsidRPr="00C94F7C" w:rsidRDefault="00C94F7C" w:rsidP="00C94F7C">
      <w:pPr>
        <w:pStyle w:val="ListParagraph"/>
        <w:numPr>
          <w:ilvl w:val="0"/>
          <w:numId w:val="33"/>
        </w:numPr>
        <w:rPr>
          <w:b/>
        </w:rPr>
      </w:pPr>
      <w:r>
        <w:t>Lập trình viên:</w:t>
      </w:r>
      <w:r>
        <w:tab/>
      </w:r>
      <w:r w:rsidRPr="00C94F7C">
        <w:rPr>
          <w:b/>
        </w:rPr>
        <w:t>Vũ Tuấn Anh</w:t>
      </w:r>
    </w:p>
    <w:p w14:paraId="72E6FDDD" w14:textId="420ACE13" w:rsidR="00C94F7C" w:rsidRDefault="00C94F7C" w:rsidP="00C94F7C">
      <w:pPr>
        <w:pStyle w:val="ListParagraph"/>
        <w:numPr>
          <w:ilvl w:val="1"/>
          <w:numId w:val="33"/>
        </w:numPr>
      </w:pPr>
      <w:r>
        <w:t>Email:</w:t>
      </w:r>
      <w:r>
        <w:tab/>
      </w:r>
      <w:r>
        <w:tab/>
      </w:r>
      <w:hyperlink r:id="rId18" w:history="1">
        <w:r w:rsidRPr="00DB3E9D">
          <w:rPr>
            <w:rStyle w:val="Hyperlink"/>
          </w:rPr>
          <w:t>tuananh77717@gmail.com</w:t>
        </w:r>
      </w:hyperlink>
    </w:p>
    <w:p w14:paraId="22A5FF53" w14:textId="214DD5AB" w:rsidR="00C94F7C" w:rsidRDefault="00C94F7C" w:rsidP="00C94F7C">
      <w:pPr>
        <w:pStyle w:val="ListParagraph"/>
        <w:numPr>
          <w:ilvl w:val="1"/>
          <w:numId w:val="33"/>
        </w:numPr>
      </w:pPr>
      <w:r>
        <w:t xml:space="preserve">Điện thoại: </w:t>
      </w:r>
      <w:r>
        <w:tab/>
        <w:t>0961582848</w:t>
      </w:r>
    </w:p>
    <w:p w14:paraId="384371C3" w14:textId="483CF0D4" w:rsidR="00C94F7C" w:rsidRPr="00C94F7C" w:rsidRDefault="00C94F7C" w:rsidP="00C94F7C">
      <w:pPr>
        <w:pStyle w:val="ListParagraph"/>
        <w:numPr>
          <w:ilvl w:val="0"/>
          <w:numId w:val="33"/>
        </w:numPr>
        <w:rPr>
          <w:b/>
        </w:rPr>
      </w:pPr>
      <w:r>
        <w:t xml:space="preserve">Lập trình viên: </w:t>
      </w:r>
      <w:r w:rsidRPr="00C94F7C">
        <w:rPr>
          <w:b/>
        </w:rPr>
        <w:t>Đặng Quốc Toàn</w:t>
      </w:r>
    </w:p>
    <w:p w14:paraId="33907749" w14:textId="36969878" w:rsidR="00C94F7C" w:rsidRDefault="00C94F7C" w:rsidP="00C94F7C">
      <w:pPr>
        <w:pStyle w:val="ListParagraph"/>
        <w:numPr>
          <w:ilvl w:val="1"/>
          <w:numId w:val="33"/>
        </w:numPr>
      </w:pPr>
      <w:r>
        <w:t>Email:</w:t>
      </w:r>
      <w:r>
        <w:tab/>
      </w:r>
      <w:r>
        <w:tab/>
      </w:r>
      <w:hyperlink r:id="rId19" w:history="1">
        <w:r w:rsidRPr="00DB3E9D">
          <w:rPr>
            <w:rStyle w:val="Hyperlink"/>
          </w:rPr>
          <w:t>quoctoan06@gmail.com</w:t>
        </w:r>
      </w:hyperlink>
    </w:p>
    <w:p w14:paraId="64EFCF87" w14:textId="1F9BF893" w:rsidR="00C94F7C" w:rsidRDefault="00C94F7C" w:rsidP="00C94F7C">
      <w:pPr>
        <w:pStyle w:val="ListParagraph"/>
        <w:numPr>
          <w:ilvl w:val="1"/>
          <w:numId w:val="33"/>
        </w:numPr>
      </w:pPr>
      <w:r>
        <w:t>Điện thoại:</w:t>
      </w:r>
      <w:r>
        <w:tab/>
        <w:t>0975094848</w:t>
      </w:r>
    </w:p>
    <w:p w14:paraId="7CAD4E26" w14:textId="3D9BE11D" w:rsidR="00C94F7C" w:rsidRDefault="00C94F7C" w:rsidP="00C94F7C">
      <w:pPr>
        <w:pStyle w:val="ListParagraph"/>
        <w:numPr>
          <w:ilvl w:val="0"/>
          <w:numId w:val="33"/>
        </w:numPr>
        <w:rPr>
          <w:b/>
        </w:rPr>
      </w:pPr>
      <w:r>
        <w:t xml:space="preserve">Lập trình viên: </w:t>
      </w:r>
      <w:r w:rsidRPr="00C94F7C">
        <w:rPr>
          <w:b/>
        </w:rPr>
        <w:t>Vũ Huy Khôi</w:t>
      </w:r>
    </w:p>
    <w:p w14:paraId="2017FAD7" w14:textId="65E872C6" w:rsidR="00C94F7C" w:rsidRDefault="00C94F7C" w:rsidP="00C94F7C">
      <w:pPr>
        <w:pStyle w:val="ListParagraph"/>
        <w:numPr>
          <w:ilvl w:val="1"/>
          <w:numId w:val="33"/>
        </w:numPr>
        <w:rPr>
          <w:b/>
        </w:rPr>
      </w:pPr>
      <w:r>
        <w:t>Email:</w:t>
      </w:r>
      <w:r w:rsidR="006450AF">
        <w:t xml:space="preserve"> </w:t>
      </w:r>
      <w:r w:rsidR="003B030B">
        <w:tab/>
      </w:r>
      <w:r w:rsidR="003B030B">
        <w:tab/>
      </w:r>
      <w:hyperlink r:id="rId20" w:history="1">
        <w:r w:rsidR="006450AF" w:rsidRPr="00DB3E9D">
          <w:rPr>
            <w:rStyle w:val="Hyperlink"/>
          </w:rPr>
          <w:t>vhk.forwork@gmail.com</w:t>
        </w:r>
      </w:hyperlink>
    </w:p>
    <w:p w14:paraId="150EA886" w14:textId="2187FEE8" w:rsidR="00C94F7C" w:rsidRPr="00C94F7C" w:rsidRDefault="00C94F7C" w:rsidP="00C94F7C">
      <w:pPr>
        <w:pStyle w:val="ListParagraph"/>
        <w:numPr>
          <w:ilvl w:val="1"/>
          <w:numId w:val="33"/>
        </w:numPr>
        <w:rPr>
          <w:b/>
        </w:rPr>
      </w:pPr>
      <w:r>
        <w:t>Điện thoại:</w:t>
      </w:r>
      <w:r w:rsidR="006450AF">
        <w:t xml:space="preserve"> </w:t>
      </w:r>
      <w:r w:rsidR="003B030B">
        <w:tab/>
      </w:r>
      <w:r w:rsidR="006450AF">
        <w:t>0961012858</w:t>
      </w:r>
    </w:p>
    <w:p w14:paraId="1E7F1130" w14:textId="581642CC" w:rsidR="00587AEE" w:rsidRDefault="00587AEE" w:rsidP="00587AEE">
      <w:pPr>
        <w:pStyle w:val="Heading2"/>
      </w:pPr>
      <w:bookmarkStart w:id="4" w:name="_Toc527975129"/>
      <w:r>
        <w:t xml:space="preserve">Phân chia vai trò của thành viên dự án và khách </w:t>
      </w:r>
      <w:r w:rsidR="004D0AE8">
        <w:t>hàng</w:t>
      </w:r>
      <w:bookmarkEnd w:id="4"/>
    </w:p>
    <w:p w14:paraId="72AD7366" w14:textId="62A0B262" w:rsidR="00165B2F" w:rsidRDefault="004D0AE8" w:rsidP="004D0AE8">
      <w:pPr>
        <w:pStyle w:val="ListParagraph"/>
        <w:numPr>
          <w:ilvl w:val="0"/>
          <w:numId w:val="38"/>
        </w:numPr>
      </w:pPr>
      <w:r>
        <w:t>Phân chia vai trò của các thành viên trong dự án:</w:t>
      </w:r>
    </w:p>
    <w:p w14:paraId="79B5EA12" w14:textId="28F034F7" w:rsidR="004D0AE8" w:rsidRDefault="00386831" w:rsidP="004D0AE8">
      <w:pPr>
        <w:pStyle w:val="ListParagraph"/>
        <w:numPr>
          <w:ilvl w:val="0"/>
          <w:numId w:val="37"/>
        </w:numPr>
      </w:pPr>
      <w:r>
        <w:t>Quản lý dự án</w:t>
      </w:r>
      <w:r w:rsidR="004D0AE8">
        <w:t>: Lê Huy Hùng</w:t>
      </w:r>
    </w:p>
    <w:p w14:paraId="6BA87F82" w14:textId="5A54EEFA" w:rsidR="004D0AE8" w:rsidRDefault="00386831" w:rsidP="004D0AE8">
      <w:pPr>
        <w:pStyle w:val="ListParagraph"/>
        <w:numPr>
          <w:ilvl w:val="0"/>
          <w:numId w:val="37"/>
        </w:numPr>
      </w:pPr>
      <w:r>
        <w:t>Lập trình viên</w:t>
      </w:r>
      <w:r w:rsidR="003B030B">
        <w:t>: Vũ Huy Khôi</w:t>
      </w:r>
      <w:r w:rsidR="00E66B2D">
        <w:t>, Vũ Tuấn Anh</w:t>
      </w:r>
      <w:r>
        <w:t>, Đặng Quốc Toàn</w:t>
      </w:r>
    </w:p>
    <w:p w14:paraId="461ECD77" w14:textId="45321C12" w:rsidR="003B030B" w:rsidRDefault="00386831" w:rsidP="004D0AE8">
      <w:pPr>
        <w:pStyle w:val="ListParagraph"/>
        <w:numPr>
          <w:ilvl w:val="0"/>
          <w:numId w:val="37"/>
        </w:numPr>
      </w:pPr>
      <w:r>
        <w:t xml:space="preserve">Kiểm thử và báo cáo </w:t>
      </w:r>
      <w:r w:rsidR="003B030B">
        <w:t xml:space="preserve">: </w:t>
      </w:r>
      <w:r w:rsidR="00E66B2D">
        <w:t xml:space="preserve">Đặng </w:t>
      </w:r>
      <w:r>
        <w:t>Quốc Toàn, Vũ Huy Khôi, Vũ Tuấn Anh, Lê Huy Hùng</w:t>
      </w:r>
    </w:p>
    <w:p w14:paraId="54EF8FBF" w14:textId="7E17C322" w:rsidR="004D0AE8" w:rsidRDefault="00386831" w:rsidP="004D0AE8">
      <w:pPr>
        <w:pStyle w:val="ListParagraph"/>
        <w:numPr>
          <w:ilvl w:val="0"/>
          <w:numId w:val="37"/>
        </w:numPr>
      </w:pPr>
      <w:r>
        <w:t>Khách hàng</w:t>
      </w:r>
      <w:r w:rsidR="004D0AE8">
        <w:t>: ông Nguyễn Đức Tiến</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lastRenderedPageBreak/>
        <w:t>Khảo sát dự án</w:t>
      </w:r>
      <w:bookmarkEnd w:id="5"/>
    </w:p>
    <w:p w14:paraId="4EFA2D31" w14:textId="2A457C81" w:rsidR="00344D7B" w:rsidRDefault="00344D7B" w:rsidP="00A9178E">
      <w:pPr>
        <w:pStyle w:val="Heading2"/>
      </w:pPr>
      <w:bookmarkStart w:id="6" w:name="_Toc527975131"/>
      <w:r>
        <w:t xml:space="preserve">Yêu cầu khách </w:t>
      </w:r>
      <w:r w:rsidR="00386831">
        <w:t>hà</w:t>
      </w:r>
      <w:r w:rsidR="008109C3">
        <w:t>ng</w:t>
      </w:r>
      <w:bookmarkEnd w:id="6"/>
    </w:p>
    <w:p w14:paraId="3F4FF9B9" w14:textId="77777777" w:rsidR="00384F3B" w:rsidRDefault="008109C3" w:rsidP="00CC38B2">
      <w:pPr>
        <w:pStyle w:val="ListParagraph"/>
        <w:numPr>
          <w:ilvl w:val="0"/>
          <w:numId w:val="41"/>
        </w:numPr>
      </w:pPr>
      <w:r>
        <w:t xml:space="preserve">Lập trình cánh tay robot để </w:t>
      </w:r>
      <w:r w:rsidR="00CC38B2">
        <w:t xml:space="preserve">kiểm thử </w:t>
      </w:r>
      <w:r w:rsidR="00384F3B">
        <w:t>điện thoại</w:t>
      </w:r>
    </w:p>
    <w:p w14:paraId="16F92931" w14:textId="63E729E7" w:rsidR="008109C3" w:rsidRDefault="00384F3B" w:rsidP="00CC38B2">
      <w:pPr>
        <w:pStyle w:val="ListParagraph"/>
        <w:numPr>
          <w:ilvl w:val="0"/>
          <w:numId w:val="41"/>
        </w:numPr>
      </w:pPr>
      <w:r>
        <w:t>Về mặt kỹ thuật, cánh tay robot cần</w:t>
      </w:r>
      <w:r w:rsidR="008109C3">
        <w:t xml:space="preserve"> thực hiện được các chức năng sau đây:</w:t>
      </w:r>
    </w:p>
    <w:p w14:paraId="5F78A137" w14:textId="00A5B6BC" w:rsidR="008109C3" w:rsidRDefault="008109C3" w:rsidP="00CC38B2">
      <w:pPr>
        <w:pStyle w:val="ListParagraph"/>
        <w:numPr>
          <w:ilvl w:val="1"/>
          <w:numId w:val="41"/>
        </w:numPr>
      </w:pPr>
      <w:r>
        <w:t>Sử dụng Serial Uart để gửi lệnh tới 4 servo bằng 4 nhóm phím nào đó trên bàn phím</w:t>
      </w:r>
    </w:p>
    <w:p w14:paraId="31CDA3F5" w14:textId="5791EC9E" w:rsidR="008109C3" w:rsidRDefault="008109C3" w:rsidP="00CC38B2">
      <w:pPr>
        <w:pStyle w:val="ListParagraph"/>
        <w:numPr>
          <w:ilvl w:val="1"/>
          <w:numId w:val="41"/>
        </w:numPr>
      </w:pPr>
      <w:r>
        <w:t>Ghi nhớ lộ trình:</w:t>
      </w:r>
    </w:p>
    <w:p w14:paraId="2F07C15E" w14:textId="080DDC85" w:rsidR="008109C3" w:rsidRDefault="008109C3" w:rsidP="00CC38B2">
      <w:pPr>
        <w:pStyle w:val="ListParagraph"/>
        <w:numPr>
          <w:ilvl w:val="2"/>
          <w:numId w:val="41"/>
        </w:numPr>
      </w:pPr>
      <w:r>
        <w:t xml:space="preserve">Bấm phím </w:t>
      </w:r>
      <w:r w:rsidRPr="00CC38B2">
        <w:rPr>
          <w:b/>
        </w:rPr>
        <w:t>s</w:t>
      </w:r>
      <w:r>
        <w:t xml:space="preserve"> để đánh dấu điểm bắt đầu của chu trình ghi nhớ chuỗi sự kiện</w:t>
      </w:r>
    </w:p>
    <w:p w14:paraId="3F8CBE63" w14:textId="0096CF06" w:rsidR="008109C3" w:rsidRDefault="008109C3" w:rsidP="00CC38B2">
      <w:pPr>
        <w:pStyle w:val="ListParagraph"/>
        <w:numPr>
          <w:ilvl w:val="2"/>
          <w:numId w:val="41"/>
        </w:numPr>
      </w:pPr>
      <w:r>
        <w:t xml:space="preserve">Di chuyển cánh tay bằng tổ hợp phím nói trên </w:t>
      </w:r>
    </w:p>
    <w:p w14:paraId="1F043CA2" w14:textId="3490C730" w:rsidR="008109C3" w:rsidRDefault="008109C3" w:rsidP="00CC38B2">
      <w:pPr>
        <w:pStyle w:val="ListParagraph"/>
        <w:numPr>
          <w:ilvl w:val="2"/>
          <w:numId w:val="41"/>
        </w:numPr>
      </w:pPr>
      <w:r>
        <w:t xml:space="preserve">Bấm phím </w:t>
      </w:r>
      <w:r w:rsidRPr="00CC38B2">
        <w:rPr>
          <w:b/>
        </w:rPr>
        <w:t>Enter</w:t>
      </w:r>
      <w:r>
        <w:t xml:space="preserve"> để ghi nhớ vị trí hiện tại</w:t>
      </w:r>
    </w:p>
    <w:p w14:paraId="31364425" w14:textId="313E1023" w:rsidR="008109C3" w:rsidRDefault="008109C3" w:rsidP="00CC38B2">
      <w:pPr>
        <w:pStyle w:val="ListParagraph"/>
        <w:numPr>
          <w:ilvl w:val="2"/>
          <w:numId w:val="41"/>
        </w:numPr>
      </w:pPr>
      <w:r>
        <w:t xml:space="preserve">Bấm phím </w:t>
      </w:r>
      <w:r w:rsidRPr="00CC38B2">
        <w:rPr>
          <w:b/>
        </w:rPr>
        <w:t>e</w:t>
      </w:r>
      <w:r>
        <w:t xml:space="preserve"> để kết thúc</w:t>
      </w:r>
    </w:p>
    <w:p w14:paraId="6BBBFA4A" w14:textId="57F3DAFE" w:rsidR="008109C3" w:rsidRPr="00CC38B2" w:rsidRDefault="008109C3" w:rsidP="00CC38B2">
      <w:pPr>
        <w:pStyle w:val="ListParagraph"/>
        <w:numPr>
          <w:ilvl w:val="1"/>
          <w:numId w:val="41"/>
        </w:numPr>
        <w:rPr>
          <w:rStyle w:val="Hyperlink"/>
          <w:color w:val="auto"/>
          <w:u w:val="none"/>
        </w:rPr>
      </w:pPr>
      <w:r>
        <w:t xml:space="preserve">Sử dụng tay PS2 để điều khiển robot qua UART </w:t>
      </w:r>
      <w:hyperlink r:id="rId21" w:history="1">
        <w:r w:rsidRPr="00DB3E9D">
          <w:rPr>
            <w:rStyle w:val="Hyperlink"/>
          </w:rPr>
          <w:t>https://banlinhkien.vn/goods-5609-tay-dieu-khien-ps2-arduino.html</w:t>
        </w:r>
      </w:hyperlink>
    </w:p>
    <w:p w14:paraId="14FF2696" w14:textId="77777777" w:rsidR="00CC38B2" w:rsidRDefault="00CC38B2" w:rsidP="00CC38B2"/>
    <w:p w14:paraId="4BC9360E" w14:textId="4FAF99B4" w:rsidR="00CC38B2" w:rsidRPr="00384F3B" w:rsidRDefault="00CC38B2" w:rsidP="00384F3B">
      <w:pPr>
        <w:pStyle w:val="ListParagraph"/>
        <w:numPr>
          <w:ilvl w:val="0"/>
          <w:numId w:val="43"/>
        </w:numPr>
        <w:rPr>
          <w:b/>
        </w:rPr>
      </w:pPr>
      <w:r w:rsidRPr="00384F3B">
        <w:rPr>
          <w:b/>
        </w:rPr>
        <w:t>Một số yêu cầu khác:</w:t>
      </w:r>
    </w:p>
    <w:p w14:paraId="4401B177" w14:textId="7D60909A" w:rsidR="00CC38B2" w:rsidRDefault="00384F3B" w:rsidP="00384F3B">
      <w:pPr>
        <w:pStyle w:val="ListParagraph"/>
        <w:numPr>
          <w:ilvl w:val="1"/>
          <w:numId w:val="43"/>
        </w:numPr>
      </w:pPr>
      <w:r>
        <w:t>Sử dụng robot để kiểm thử được nhiều phần mềm</w:t>
      </w:r>
    </w:p>
    <w:p w14:paraId="10020E48" w14:textId="0FA38EDF" w:rsidR="00CC38B2" w:rsidRDefault="00CC38B2" w:rsidP="00CC38B2">
      <w:pPr>
        <w:pStyle w:val="ListParagraph"/>
        <w:numPr>
          <w:ilvl w:val="1"/>
          <w:numId w:val="42"/>
        </w:numPr>
      </w:pPr>
      <w:r>
        <w:t xml:space="preserve">Có thể áp dụng được với </w:t>
      </w:r>
      <w:r w:rsidR="00384F3B">
        <w:t>nhiều</w:t>
      </w:r>
      <w:r>
        <w:t xml:space="preserve"> kích cỡ của màn hình</w:t>
      </w:r>
      <w:r w:rsidR="00384F3B">
        <w:t xml:space="preserve"> điện thoại</w:t>
      </w:r>
    </w:p>
    <w:p w14:paraId="76C1446F" w14:textId="439FEBE1" w:rsidR="00CC38B2" w:rsidRDefault="00CC38B2" w:rsidP="00CC38B2">
      <w:pPr>
        <w:pStyle w:val="ListParagraph"/>
        <w:numPr>
          <w:ilvl w:val="1"/>
          <w:numId w:val="42"/>
        </w:numPr>
      </w:pPr>
      <w:r>
        <w:t>Kết hợp được nhiều cánh tay cùng lúc để tạo chuyển động phức tạp</w:t>
      </w:r>
    </w:p>
    <w:p w14:paraId="044AC623" w14:textId="6357474A" w:rsidR="00CC38B2" w:rsidRDefault="00CC38B2" w:rsidP="00CC38B2">
      <w:pPr>
        <w:pStyle w:val="ListParagraph"/>
        <w:numPr>
          <w:ilvl w:val="1"/>
          <w:numId w:val="42"/>
        </w:numPr>
      </w:pPr>
      <w:r>
        <w:t>Báo động khi phát hiện lỗi</w:t>
      </w:r>
    </w:p>
    <w:p w14:paraId="6928F54C" w14:textId="2656C431" w:rsidR="00CC38B2" w:rsidRDefault="00CC38B2" w:rsidP="00CC38B2">
      <w:pPr>
        <w:pStyle w:val="ListParagraph"/>
        <w:numPr>
          <w:ilvl w:val="1"/>
          <w:numId w:val="42"/>
        </w:numPr>
      </w:pPr>
      <w:r>
        <w:t>Copy được kịch bản từ robot này sang robot khác</w:t>
      </w:r>
    </w:p>
    <w:p w14:paraId="69B14B43" w14:textId="77777777" w:rsidR="00CC38B2" w:rsidRDefault="00CC38B2" w:rsidP="00CC38B2"/>
    <w:p w14:paraId="6269DEC3" w14:textId="67C4BC77" w:rsidR="00CC38B2" w:rsidRPr="00CC38B2" w:rsidRDefault="00CC38B2" w:rsidP="00CC38B2">
      <w:pPr>
        <w:pStyle w:val="ListParagraph"/>
        <w:numPr>
          <w:ilvl w:val="0"/>
          <w:numId w:val="42"/>
        </w:numPr>
        <w:rPr>
          <w:b/>
        </w:rPr>
      </w:pPr>
      <w:r w:rsidRPr="00CC38B2">
        <w:rPr>
          <w:b/>
        </w:rPr>
        <w:t>Môi trường hoạt động dự kiến của robot:</w:t>
      </w:r>
    </w:p>
    <w:p w14:paraId="7F4DD3D6" w14:textId="01559D7D" w:rsidR="00CC38B2" w:rsidRDefault="00CC38B2" w:rsidP="00CC38B2">
      <w:pPr>
        <w:pStyle w:val="ListParagraph"/>
        <w:numPr>
          <w:ilvl w:val="1"/>
          <w:numId w:val="42"/>
        </w:numPr>
      </w:pPr>
      <w:r>
        <w:t>Có một máy chủ chạy Windows Server</w:t>
      </w:r>
    </w:p>
    <w:p w14:paraId="017F07A9" w14:textId="03B8E085" w:rsidR="00CC38B2" w:rsidRDefault="00CC38B2" w:rsidP="00CC38B2">
      <w:pPr>
        <w:pStyle w:val="ListParagraph"/>
        <w:numPr>
          <w:ilvl w:val="1"/>
          <w:numId w:val="42"/>
        </w:numPr>
      </w:pPr>
      <w:r>
        <w:t>Không có mạng wifi</w:t>
      </w:r>
    </w:p>
    <w:p w14:paraId="4C8775A4" w14:textId="1CB1EBF6" w:rsidR="00CC38B2" w:rsidRDefault="00CC38B2" w:rsidP="00CC38B2">
      <w:pPr>
        <w:pStyle w:val="ListParagraph"/>
        <w:numPr>
          <w:ilvl w:val="1"/>
          <w:numId w:val="42"/>
        </w:numPr>
      </w:pPr>
      <w:r>
        <w:t>Có 200 máy tính cùng tường lửa</w:t>
      </w:r>
    </w:p>
    <w:p w14:paraId="3E249697" w14:textId="70B5EC52" w:rsidR="00CC38B2" w:rsidRDefault="00CC38B2" w:rsidP="00CC38B2">
      <w:pPr>
        <w:pStyle w:val="ListParagraph"/>
        <w:numPr>
          <w:ilvl w:val="1"/>
          <w:numId w:val="42"/>
        </w:numPr>
      </w:pPr>
      <w:r>
        <w:t>Có nhiều bụi nhựa, tiếng ồn</w:t>
      </w:r>
    </w:p>
    <w:p w14:paraId="231AA16D" w14:textId="77777777" w:rsidR="00CC38B2" w:rsidRPr="008109C3" w:rsidRDefault="00CC38B2" w:rsidP="00CC38B2"/>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489ADDAB" w14:textId="297EBBD3" w:rsidR="00384F3B" w:rsidRDefault="00FC7EAC" w:rsidP="00384F3B">
      <w:pPr>
        <w:pStyle w:val="ListParagraph"/>
        <w:numPr>
          <w:ilvl w:val="0"/>
          <w:numId w:val="40"/>
        </w:numPr>
      </w:pPr>
      <w:r w:rsidRPr="00FC7EAC">
        <w:rPr>
          <w:b/>
        </w:rPr>
        <w:t>Mô hình hoạt động hiện thời</w:t>
      </w:r>
      <w:r>
        <w:t>:</w:t>
      </w:r>
    </w:p>
    <w:p w14:paraId="23C002D5" w14:textId="77777777" w:rsidR="00223212" w:rsidRDefault="00384F3B" w:rsidP="00384F3B">
      <w:pPr>
        <w:pStyle w:val="ListParagraph"/>
        <w:numPr>
          <w:ilvl w:val="1"/>
          <w:numId w:val="40"/>
        </w:numPr>
      </w:pPr>
      <w:r>
        <w:t xml:space="preserve">Hiện tại, mỗi chiếc điện thoại sau khi được lắp ráp hoàn thành sẽ được đưa đến bộ phận kiểm tra chất lượng. </w:t>
      </w:r>
    </w:p>
    <w:p w14:paraId="34D75F11" w14:textId="20A793AC" w:rsidR="00384F3B" w:rsidRDefault="00384F3B" w:rsidP="00384F3B">
      <w:pPr>
        <w:pStyle w:val="ListParagraph"/>
        <w:numPr>
          <w:ilvl w:val="1"/>
          <w:numId w:val="40"/>
        </w:numPr>
      </w:pPr>
      <w:r>
        <w:t xml:space="preserve">Ở đây, việc kiểm thử chất lượng màn hình được thực hiện hoàn toàn bằng tay nên hiệu suất rất thấp. </w:t>
      </w:r>
      <w:r w:rsidR="00223212">
        <w:t xml:space="preserve">Kiểm tra một sản phẩm mất trung bình từ 6-8 phút. </w:t>
      </w:r>
      <w:r>
        <w:t xml:space="preserve">Trung bình mỗi công nhân thực hiện kiểm tra được </w:t>
      </w:r>
      <w:r w:rsidR="00223212">
        <w:t>60-80</w:t>
      </w:r>
      <w:r>
        <w:t xml:space="preserve"> sản phẩm mỗ</w:t>
      </w:r>
      <w:r w:rsidR="00223212">
        <w:t>i ngày.</w:t>
      </w:r>
    </w:p>
    <w:p w14:paraId="2FB436E2" w14:textId="77777777" w:rsidR="00223212" w:rsidRPr="00FC7EAC" w:rsidRDefault="00223212" w:rsidP="00223212"/>
    <w:p w14:paraId="7188314F" w14:textId="6CABACFC" w:rsidR="00947316" w:rsidRDefault="00947316" w:rsidP="00A9178E">
      <w:pPr>
        <w:pStyle w:val="Heading2"/>
      </w:pPr>
      <w:bookmarkStart w:id="8" w:name="_Toc527975133"/>
      <w:r>
        <w:lastRenderedPageBreak/>
        <w:t>Mô hình hoạt động dự kiến sau khi áp dụng sản phẩm mới</w:t>
      </w:r>
      <w:bookmarkEnd w:id="8"/>
    </w:p>
    <w:p w14:paraId="167F9687" w14:textId="30BF2326" w:rsidR="00223212" w:rsidRDefault="00223212" w:rsidP="00223212">
      <w:pPr>
        <w:pStyle w:val="ListParagraph"/>
        <w:numPr>
          <w:ilvl w:val="0"/>
          <w:numId w:val="40"/>
        </w:numPr>
      </w:pPr>
      <w:bookmarkStart w:id="9" w:name="_Toc527975134"/>
      <w:r w:rsidRPr="00FC7EAC">
        <w:rPr>
          <w:b/>
        </w:rPr>
        <w:t xml:space="preserve">Mô hình hoạt động </w:t>
      </w:r>
      <w:r>
        <w:rPr>
          <w:b/>
        </w:rPr>
        <w:t>dự kiến</w:t>
      </w:r>
      <w:r>
        <w:t>:</w:t>
      </w:r>
    </w:p>
    <w:p w14:paraId="76CA1374" w14:textId="77777777" w:rsidR="00D41FAC" w:rsidRDefault="00223212" w:rsidP="00223212">
      <w:pPr>
        <w:pStyle w:val="ListParagraph"/>
        <w:numPr>
          <w:ilvl w:val="1"/>
          <w:numId w:val="40"/>
        </w:numPr>
      </w:pPr>
      <w:r>
        <w:t xml:space="preserve">Sau khi được lắp ráp xong, điện thoại sẽ đi theo băng chuyền đến vị trí để robot kiểm tra. </w:t>
      </w:r>
    </w:p>
    <w:p w14:paraId="167FA7D3" w14:textId="77777777" w:rsidR="00D41FAC" w:rsidRDefault="00223212" w:rsidP="00223212">
      <w:pPr>
        <w:pStyle w:val="ListParagraph"/>
        <w:numPr>
          <w:ilvl w:val="1"/>
          <w:numId w:val="40"/>
        </w:numPr>
      </w:pPr>
      <w:r>
        <w:t xml:space="preserve">Robot sẽ thực hiện kiểm thử chất lượng theo kịch bản cài đặt sẵn, gồm nhiều bài test khác nhau. Mỗi bài test đạt yêu cầu hay không đạt đều được tự động ghi lại bởi máy tính. </w:t>
      </w:r>
    </w:p>
    <w:p w14:paraId="6A92C21B" w14:textId="3A5616D4" w:rsidR="00223212" w:rsidRDefault="00D41FAC" w:rsidP="00223212">
      <w:pPr>
        <w:pStyle w:val="ListParagraph"/>
        <w:numPr>
          <w:ilvl w:val="1"/>
          <w:numId w:val="40"/>
        </w:numPr>
      </w:pPr>
      <w:r>
        <w:t>Những sản phẩm có lỗi sẽ được đưa đến bộ phận khác để nhân viên kiểm tra lại.</w:t>
      </w:r>
    </w:p>
    <w:p w14:paraId="1118375C" w14:textId="6E011199" w:rsidR="00F3362F" w:rsidRDefault="00F3362F" w:rsidP="00A9178E">
      <w:pPr>
        <w:pStyle w:val="Heading2"/>
      </w:pPr>
      <w:r>
        <w:t>Phân tích ưu điểm/nhược điểm/lợi ích khách hàng</w:t>
      </w:r>
      <w:bookmarkEnd w:id="9"/>
    </w:p>
    <w:p w14:paraId="6A852A87" w14:textId="2ADA09D3" w:rsidR="00FC7EAC" w:rsidRDefault="00FC7EAC" w:rsidP="00FC7EAC">
      <w:pPr>
        <w:pStyle w:val="ListParagraph"/>
        <w:numPr>
          <w:ilvl w:val="0"/>
          <w:numId w:val="39"/>
        </w:numPr>
      </w:pPr>
      <w:r w:rsidRPr="00FC7EAC">
        <w:rPr>
          <w:b/>
        </w:rPr>
        <w:t>Ưu điểm</w:t>
      </w:r>
      <w:r>
        <w:t>:</w:t>
      </w:r>
    </w:p>
    <w:p w14:paraId="11BD6BB7" w14:textId="02556604" w:rsidR="00FC7EAC" w:rsidRDefault="00FC7EAC" w:rsidP="00FC7EAC">
      <w:pPr>
        <w:pStyle w:val="ListParagraph"/>
        <w:numPr>
          <w:ilvl w:val="1"/>
          <w:numId w:val="39"/>
        </w:numPr>
      </w:pPr>
      <w:r>
        <w:t>Không tốn phí thuê lao động thủ công</w:t>
      </w:r>
      <w:r w:rsidR="00D41FAC">
        <w:t>.</w:t>
      </w:r>
    </w:p>
    <w:p w14:paraId="79C70BC9" w14:textId="6BADB714" w:rsidR="00FC7EAC" w:rsidRDefault="00FC7EAC" w:rsidP="00FC7EAC">
      <w:pPr>
        <w:pStyle w:val="ListParagraph"/>
        <w:numPr>
          <w:ilvl w:val="1"/>
          <w:numId w:val="39"/>
        </w:numPr>
      </w:pPr>
      <w:r>
        <w:t>Hoạt động được 24/7</w:t>
      </w:r>
      <w:r w:rsidR="00D41FAC">
        <w:t>.</w:t>
      </w:r>
    </w:p>
    <w:p w14:paraId="0780CD35" w14:textId="450C9A8D" w:rsidR="00D41FAC" w:rsidRDefault="00D41FAC" w:rsidP="00D41FAC">
      <w:pPr>
        <w:pStyle w:val="ListParagraph"/>
        <w:numPr>
          <w:ilvl w:val="1"/>
          <w:numId w:val="40"/>
        </w:numPr>
      </w:pPr>
      <w:r>
        <w:t>Hiệu suất rất cao, kiểm tra một sản phẩm mất trung bình từ 2-3 phút. Trung bình mỗi robot thực hiện kiểm tra được 480-720 sản phẩm mỗi ngày.</w:t>
      </w:r>
    </w:p>
    <w:p w14:paraId="13B6A04E" w14:textId="0F91E93E" w:rsidR="00D41FAC" w:rsidRDefault="00D41FAC" w:rsidP="00FC7EAC">
      <w:pPr>
        <w:pStyle w:val="ListParagraph"/>
        <w:numPr>
          <w:ilvl w:val="1"/>
          <w:numId w:val="39"/>
        </w:numPr>
      </w:pPr>
      <w:r>
        <w:t>Dễ dàng nhân rộng với quy mô lớn.</w:t>
      </w:r>
    </w:p>
    <w:p w14:paraId="21DACF42" w14:textId="159CD64B" w:rsidR="00FC7EAC" w:rsidRDefault="00FC7EAC" w:rsidP="00FC7EAC">
      <w:pPr>
        <w:pStyle w:val="ListParagraph"/>
        <w:numPr>
          <w:ilvl w:val="0"/>
          <w:numId w:val="39"/>
        </w:numPr>
      </w:pPr>
      <w:r w:rsidRPr="00FC7EAC">
        <w:rPr>
          <w:b/>
        </w:rPr>
        <w:t>Nhược điểm</w:t>
      </w:r>
      <w:r>
        <w:t>:</w:t>
      </w:r>
    </w:p>
    <w:p w14:paraId="12B71B3E" w14:textId="213762B9" w:rsidR="00FC7EAC" w:rsidRDefault="00FC7EAC" w:rsidP="00FC7EAC">
      <w:pPr>
        <w:pStyle w:val="ListParagraph"/>
        <w:numPr>
          <w:ilvl w:val="1"/>
          <w:numId w:val="39"/>
        </w:numPr>
      </w:pPr>
      <w:r>
        <w:t>Tốn chi phí đầu tư ban đầu, phí bảo trì</w:t>
      </w:r>
      <w:r w:rsidR="00D41FAC">
        <w:t>, phí thuê kỹ sư giám sát.</w:t>
      </w:r>
    </w:p>
    <w:p w14:paraId="31BAFD74" w14:textId="64A1E039" w:rsidR="00FC7EAC" w:rsidRDefault="00FC7EAC" w:rsidP="00FC7EAC">
      <w:pPr>
        <w:pStyle w:val="ListParagraph"/>
        <w:numPr>
          <w:ilvl w:val="0"/>
          <w:numId w:val="39"/>
        </w:numPr>
      </w:pPr>
      <w:r w:rsidRPr="00FC7EAC">
        <w:rPr>
          <w:b/>
        </w:rPr>
        <w:t>Lợi ích khách hàng</w:t>
      </w:r>
      <w:r>
        <w:t>:</w:t>
      </w:r>
    </w:p>
    <w:p w14:paraId="5EA7C0F2" w14:textId="2FE8FFA2" w:rsidR="00FC7EAC" w:rsidRDefault="00FC7EAC" w:rsidP="00FC7EAC">
      <w:pPr>
        <w:pStyle w:val="ListParagraph"/>
        <w:numPr>
          <w:ilvl w:val="1"/>
          <w:numId w:val="39"/>
        </w:numPr>
      </w:pPr>
      <w:r>
        <w:t>Tạo ra lợi nhuận cao về lâu dài</w:t>
      </w:r>
      <w:r w:rsidR="00D41FAC">
        <w:t>.</w:t>
      </w:r>
    </w:p>
    <w:p w14:paraId="64D320AF" w14:textId="18A3C7D0" w:rsidR="00D41FAC" w:rsidRPr="00FC7EAC" w:rsidRDefault="00D41FAC" w:rsidP="00FC7EAC">
      <w:pPr>
        <w:pStyle w:val="ListParagraph"/>
        <w:numPr>
          <w:ilvl w:val="1"/>
          <w:numId w:val="39"/>
        </w:numPr>
      </w:pPr>
      <w:r>
        <w:t>Hiệu suất làm việc của doanh nghiệp được đẩy cao.</w:t>
      </w:r>
    </w:p>
    <w:p w14:paraId="201D3D5C" w14:textId="30908221" w:rsidR="00E31DB9" w:rsidRDefault="00E31DB9" w:rsidP="00F16A81">
      <w:pPr>
        <w:pStyle w:val="Heading1"/>
      </w:pPr>
      <w:bookmarkStart w:id="10" w:name="_Toc527975135"/>
      <w:r>
        <w:t>Ước lượng</w:t>
      </w:r>
      <w:bookmarkEnd w:id="10"/>
    </w:p>
    <w:p w14:paraId="486E4519" w14:textId="44237A72" w:rsidR="00464FA9" w:rsidRDefault="00464FA9" w:rsidP="00E31DB9">
      <w:pPr>
        <w:pStyle w:val="Heading2"/>
      </w:pPr>
      <w:bookmarkStart w:id="11" w:name="_Toc527975136"/>
      <w:r>
        <w:t>Ước lượng tính năng</w:t>
      </w:r>
      <w:bookmarkEnd w:id="11"/>
    </w:p>
    <w:p w14:paraId="7966A9EE" w14:textId="318CA04B" w:rsidR="00FE063E" w:rsidRDefault="00FE063E" w:rsidP="00FE063E">
      <w:pPr>
        <w:pStyle w:val="ListParagraph"/>
        <w:numPr>
          <w:ilvl w:val="0"/>
          <w:numId w:val="44"/>
        </w:numPr>
      </w:pPr>
      <w:r>
        <w:t>Các tính năng nhóm dự định phát triển:</w:t>
      </w:r>
    </w:p>
    <w:p w14:paraId="485F9C10" w14:textId="57564EEE" w:rsidR="00FE063E" w:rsidRDefault="0050264E" w:rsidP="00FE063E">
      <w:pPr>
        <w:pStyle w:val="ListParagraph"/>
        <w:numPr>
          <w:ilvl w:val="1"/>
          <w:numId w:val="44"/>
        </w:numPr>
      </w:pPr>
      <w:r w:rsidRPr="0050264E">
        <w:rPr>
          <w:b/>
        </w:rPr>
        <w:t>Tính năng chính:</w:t>
      </w:r>
      <w:r>
        <w:t xml:space="preserve"> s</w:t>
      </w:r>
      <w:r w:rsidR="00FE063E">
        <w:t>ử dụng cánh tay PS2 để điều khiển các hoạt động cơ bản của robot miniArm</w:t>
      </w:r>
    </w:p>
    <w:p w14:paraId="1E7E78F0" w14:textId="50DCA85E" w:rsidR="00FE063E" w:rsidRDefault="00FE063E" w:rsidP="00F415CE">
      <w:pPr>
        <w:pStyle w:val="ListParagraph"/>
        <w:numPr>
          <w:ilvl w:val="2"/>
          <w:numId w:val="44"/>
        </w:numPr>
      </w:pPr>
      <w:r>
        <w:t>Chức năng ghi nhớ lộ trình cho robot. Ví dụ như:</w:t>
      </w:r>
    </w:p>
    <w:p w14:paraId="1DB4B8EF" w14:textId="77777777" w:rsidR="00FE063E" w:rsidRDefault="00FE063E" w:rsidP="00F415CE">
      <w:pPr>
        <w:pStyle w:val="ListParagraph"/>
        <w:numPr>
          <w:ilvl w:val="3"/>
          <w:numId w:val="44"/>
        </w:numPr>
      </w:pPr>
      <w:r>
        <w:t xml:space="preserve">Bấm phím </w:t>
      </w:r>
      <w:r w:rsidRPr="00CC38B2">
        <w:rPr>
          <w:b/>
        </w:rPr>
        <w:t>s</w:t>
      </w:r>
      <w:r>
        <w:t xml:space="preserve"> để đánh dấu điểm bắt đầu của chu trình ghi nhớ chuỗi sự kiện</w:t>
      </w:r>
    </w:p>
    <w:p w14:paraId="39275C00" w14:textId="77777777" w:rsidR="00FE063E" w:rsidRDefault="00FE063E" w:rsidP="00F415CE">
      <w:pPr>
        <w:pStyle w:val="ListParagraph"/>
        <w:numPr>
          <w:ilvl w:val="3"/>
          <w:numId w:val="44"/>
        </w:numPr>
      </w:pPr>
      <w:r>
        <w:t xml:space="preserve">Di chuyển cánh tay bằng tổ hợp phím nói trên </w:t>
      </w:r>
    </w:p>
    <w:p w14:paraId="3601482A" w14:textId="77777777" w:rsidR="00FE063E" w:rsidRDefault="00FE063E" w:rsidP="00F415CE">
      <w:pPr>
        <w:pStyle w:val="ListParagraph"/>
        <w:numPr>
          <w:ilvl w:val="3"/>
          <w:numId w:val="44"/>
        </w:numPr>
      </w:pPr>
      <w:r>
        <w:t xml:space="preserve">Bấm phím </w:t>
      </w:r>
      <w:r w:rsidRPr="00CC38B2">
        <w:rPr>
          <w:b/>
        </w:rPr>
        <w:t>Enter</w:t>
      </w:r>
      <w:r>
        <w:t xml:space="preserve"> để ghi nhớ vị trí hiện tại</w:t>
      </w:r>
    </w:p>
    <w:p w14:paraId="6AAA2E07" w14:textId="10D6516A" w:rsidR="00FE063E" w:rsidRDefault="00FE063E" w:rsidP="00C20F90">
      <w:pPr>
        <w:pStyle w:val="ListParagraph"/>
        <w:numPr>
          <w:ilvl w:val="3"/>
          <w:numId w:val="44"/>
        </w:numPr>
      </w:pPr>
      <w:r>
        <w:t xml:space="preserve">Bấm phím </w:t>
      </w:r>
      <w:r w:rsidRPr="00CC38B2">
        <w:rPr>
          <w:b/>
        </w:rPr>
        <w:t>e</w:t>
      </w:r>
      <w:r>
        <w:t xml:space="preserve"> để kết thúc</w:t>
      </w:r>
    </w:p>
    <w:p w14:paraId="08FDFA98" w14:textId="77777777" w:rsidR="00C20F90" w:rsidRDefault="00C20F90" w:rsidP="00C20F90"/>
    <w:p w14:paraId="04304304" w14:textId="4915B570" w:rsidR="00F415CE" w:rsidRDefault="00FE063E" w:rsidP="00F415CE">
      <w:pPr>
        <w:pStyle w:val="ListParagraph"/>
        <w:numPr>
          <w:ilvl w:val="1"/>
          <w:numId w:val="44"/>
        </w:numPr>
      </w:pPr>
      <w:r w:rsidRPr="0050264E">
        <w:rPr>
          <w:b/>
        </w:rPr>
        <w:t>Tính năng gợi ý:</w:t>
      </w:r>
      <w:r>
        <w:t xml:space="preserve"> điều khiển</w:t>
      </w:r>
      <w:r w:rsidR="00F415CE">
        <w:t xml:space="preserve"> robot</w:t>
      </w:r>
      <w:r>
        <w:t xml:space="preserve"> bằng điện thoại </w:t>
      </w:r>
      <w:r>
        <w:sym w:font="Wingdings" w:char="F0E0"/>
      </w:r>
      <w:r>
        <w:t xml:space="preserve"> </w:t>
      </w:r>
      <w:r w:rsidR="00F415CE">
        <w:t xml:space="preserve">Sử dụng ngôn ngữ Java để </w:t>
      </w:r>
      <w:r w:rsidR="00616FAE">
        <w:t>tạo ra</w:t>
      </w:r>
      <w:r w:rsidR="00F415CE">
        <w:t xml:space="preserve"> một app điện thoại đơn giản, thực hiện được đầy đủ các tính năng cơ bản như khi điều khiển bằng PS2</w:t>
      </w:r>
    </w:p>
    <w:p w14:paraId="72E6018E" w14:textId="77777777" w:rsidR="00C20F90" w:rsidRDefault="00C20F90" w:rsidP="00C20F90"/>
    <w:p w14:paraId="51E32A60" w14:textId="77777777" w:rsidR="00C20F90" w:rsidRDefault="00C20F90" w:rsidP="00C20F90"/>
    <w:p w14:paraId="2DDE3F72" w14:textId="561C669C" w:rsidR="00F415CE" w:rsidRPr="00FE063E" w:rsidRDefault="00F415CE" w:rsidP="00F415CE">
      <w:pPr>
        <w:pStyle w:val="ListParagraph"/>
        <w:numPr>
          <w:ilvl w:val="1"/>
          <w:numId w:val="44"/>
        </w:numPr>
      </w:pPr>
      <w:r w:rsidRPr="0050264E">
        <w:rPr>
          <w:b/>
        </w:rPr>
        <w:t>Tính năng bắt buộc cần có:</w:t>
      </w:r>
      <w:r>
        <w:t xml:space="preserve"> tính năng ghi log, theo dõi hoạt động của robot </w:t>
      </w:r>
      <w:r w:rsidR="00C20F90">
        <w:t xml:space="preserve">(dành </w:t>
      </w:r>
      <w:r>
        <w:t>cho kỹ sư giám sát hệ thống</w:t>
      </w:r>
      <w:r w:rsidR="00C20F90">
        <w:t>)</w:t>
      </w:r>
      <w:r>
        <w:t xml:space="preserve"> </w:t>
      </w:r>
    </w:p>
    <w:p w14:paraId="43CB945F" w14:textId="2401C6DE" w:rsidR="00F415CE" w:rsidRDefault="00427ED7" w:rsidP="00F415CE">
      <w:pPr>
        <w:pStyle w:val="ListParagraph"/>
        <w:numPr>
          <w:ilvl w:val="0"/>
          <w:numId w:val="44"/>
        </w:numPr>
      </w:pPr>
      <w:r>
        <w:t xml:space="preserve">Như vậy, mã nguồn của nhóm sẽ có 2 modul, </w:t>
      </w:r>
      <w:r w:rsidR="00616FAE">
        <w:t xml:space="preserve">modul chính là </w:t>
      </w:r>
      <w:r>
        <w:t xml:space="preserve">mã nguồn C để điều khiển robot bằng cánh tay PS2, và </w:t>
      </w:r>
      <w:r w:rsidR="00616FAE">
        <w:t xml:space="preserve">modul phụ là </w:t>
      </w:r>
      <w:r>
        <w:t>mã nguồn Java để điều khiển robot bằng điện thoại.</w:t>
      </w:r>
    </w:p>
    <w:p w14:paraId="2E23685D" w14:textId="77777777" w:rsidR="002814C8" w:rsidRDefault="00464FA9" w:rsidP="00E31DB9">
      <w:pPr>
        <w:pStyle w:val="Heading2"/>
      </w:pPr>
      <w:bookmarkStart w:id="12" w:name="_Toc527975137"/>
      <w:r>
        <w:t>Ước lượng cách tích hợp hệ thống</w:t>
      </w:r>
      <w:bookmarkEnd w:id="12"/>
    </w:p>
    <w:p w14:paraId="7CA971D6" w14:textId="588C4161" w:rsidR="00427ED7" w:rsidRDefault="00C20F90" w:rsidP="00427ED7">
      <w:pPr>
        <w:pStyle w:val="ListParagraph"/>
        <w:numPr>
          <w:ilvl w:val="0"/>
          <w:numId w:val="46"/>
        </w:numPr>
      </w:pPr>
      <w:r>
        <w:t>Vì doanh nghiệp dự định thay mới mô hình kiểm thử điện thoại, từ thủ công sang tự động bằng robot, nên hệ thống mới cần được cài đặt và vận hành tương thích tốt với dây chuyền sản xuất điện thoại của doanh nghiệp.</w:t>
      </w:r>
    </w:p>
    <w:p w14:paraId="604050E9" w14:textId="20EFB435" w:rsidR="00C82B5E" w:rsidRPr="00427ED7" w:rsidRDefault="00C82B5E" w:rsidP="00427ED7">
      <w:pPr>
        <w:pStyle w:val="ListParagraph"/>
        <w:numPr>
          <w:ilvl w:val="0"/>
          <w:numId w:val="46"/>
        </w:numPr>
      </w:pPr>
      <w:r>
        <w:t>Trước mắt, nhóm ưu tiên việc hoàn thiện các chức năng chính của robot, sau đó sẽ tích hợp thử một số lượng nhỏ robot vào hệ thống sản xuất của doanh nghiệ</w:t>
      </w:r>
      <w:r w:rsidR="00616FAE">
        <w:t xml:space="preserve">p để đánh giá mô hình hoạt động mới. </w:t>
      </w:r>
    </w:p>
    <w:p w14:paraId="7CB60D16" w14:textId="77777777" w:rsidR="002814C8" w:rsidRDefault="002814C8" w:rsidP="00E31DB9">
      <w:pPr>
        <w:pStyle w:val="Heading2"/>
      </w:pPr>
      <w:bookmarkStart w:id="13" w:name="_Toc527975138"/>
      <w:r>
        <w:t>Ước lượng thời gian</w:t>
      </w:r>
      <w:bookmarkEnd w:id="13"/>
    </w:p>
    <w:p w14:paraId="162C0D5F" w14:textId="1F6919B4" w:rsidR="00C82B5E" w:rsidRDefault="00C82B5E" w:rsidP="00C82B5E">
      <w:pPr>
        <w:pStyle w:val="ListParagraph"/>
        <w:numPr>
          <w:ilvl w:val="0"/>
          <w:numId w:val="47"/>
        </w:numPr>
      </w:pPr>
      <w:r>
        <w:t xml:space="preserve">Hoàn thiện các </w:t>
      </w:r>
      <w:r w:rsidR="0050264E">
        <w:t>tính</w:t>
      </w:r>
      <w:r>
        <w:t xml:space="preserve"> năng chính:</w:t>
      </w:r>
      <w:r w:rsidR="0050264E">
        <w:t xml:space="preserve"> 7 - 8 tuần</w:t>
      </w:r>
    </w:p>
    <w:p w14:paraId="390791AD" w14:textId="43BD3775" w:rsidR="0050264E" w:rsidRDefault="0050264E" w:rsidP="00C82B5E">
      <w:pPr>
        <w:pStyle w:val="ListParagraph"/>
        <w:numPr>
          <w:ilvl w:val="0"/>
          <w:numId w:val="47"/>
        </w:numPr>
      </w:pPr>
      <w:r>
        <w:t>Thêm các tính năng phụ: 3 - 4 tuần</w:t>
      </w:r>
    </w:p>
    <w:p w14:paraId="3B73060C" w14:textId="4D056DAD" w:rsidR="0050264E" w:rsidRDefault="0050264E" w:rsidP="00C82B5E">
      <w:pPr>
        <w:pStyle w:val="ListParagraph"/>
        <w:numPr>
          <w:ilvl w:val="0"/>
          <w:numId w:val="47"/>
        </w:numPr>
      </w:pPr>
      <w:r>
        <w:t>Kiểm thử: 3 - 4 tuần</w:t>
      </w:r>
    </w:p>
    <w:p w14:paraId="6DC967FA" w14:textId="644D6E72" w:rsidR="00C82B5E" w:rsidRDefault="00C82B5E" w:rsidP="0050264E">
      <w:pPr>
        <w:pStyle w:val="ListParagraph"/>
        <w:numPr>
          <w:ilvl w:val="0"/>
          <w:numId w:val="47"/>
        </w:numPr>
      </w:pPr>
      <w:r>
        <w:t>Tích hợp thử vào hệ thống</w:t>
      </w:r>
      <w:r w:rsidR="0050264E">
        <w:t>: 4 - 5 tuần</w:t>
      </w:r>
    </w:p>
    <w:p w14:paraId="5763816D" w14:textId="50989762" w:rsidR="0050264E" w:rsidRPr="00C82B5E" w:rsidRDefault="0050264E" w:rsidP="0050264E">
      <w:pPr>
        <w:pStyle w:val="ListParagraph"/>
        <w:numPr>
          <w:ilvl w:val="0"/>
          <w:numId w:val="47"/>
        </w:numPr>
      </w:pPr>
      <w:r>
        <w:t>Kiểm tra tính tương thích, đánh giá hệ thống: 3 – 4 tuần</w:t>
      </w:r>
    </w:p>
    <w:p w14:paraId="480ADFF8" w14:textId="77777777" w:rsidR="00F930E7" w:rsidRDefault="002814C8" w:rsidP="00E31DB9">
      <w:pPr>
        <w:pStyle w:val="Heading2"/>
      </w:pPr>
      <w:bookmarkStart w:id="14" w:name="_Toc527975139"/>
      <w:r>
        <w:t>Ước lượng rủi ro</w:t>
      </w:r>
      <w:bookmarkEnd w:id="14"/>
    </w:p>
    <w:p w14:paraId="5F5A41A2" w14:textId="0C33D716" w:rsidR="00427ED7" w:rsidRDefault="008E750D" w:rsidP="008E750D">
      <w:pPr>
        <w:pStyle w:val="ListParagraph"/>
        <w:numPr>
          <w:ilvl w:val="0"/>
          <w:numId w:val="46"/>
        </w:numPr>
      </w:pPr>
      <w:r>
        <w:t xml:space="preserve">Các modul của robot không tương thích với modul hoạt động của dây chuyền sản xuất hiện tại của doanh nghiệp </w:t>
      </w:r>
      <w:r>
        <w:sym w:font="Wingdings" w:char="F0E0"/>
      </w:r>
      <w:r>
        <w:t xml:space="preserve"> phát sinh chi phí cho việc cài đặt modul mới vào dây chuyền sản xuất</w:t>
      </w:r>
    </w:p>
    <w:p w14:paraId="3BCF1BD1" w14:textId="535280CD" w:rsidR="008E750D" w:rsidRDefault="008E750D" w:rsidP="008E750D">
      <w:pPr>
        <w:pStyle w:val="ListParagraph"/>
        <w:numPr>
          <w:ilvl w:val="0"/>
          <w:numId w:val="46"/>
        </w:numPr>
      </w:pPr>
      <w:r>
        <w:t xml:space="preserve">Robot hoạt động ổn định, nhưng vì phải hoạt động liên tục trong môi trường công nghiệp nên linh kiện dễ cháy, hỏng hóc </w:t>
      </w:r>
      <w:r>
        <w:sym w:font="Wingdings" w:char="F0E0"/>
      </w:r>
      <w:r>
        <w:t xml:space="preserve"> việc chế tạo robot cần thêm chi phí để đảm bảo robot có linh kiện tốt, hoạt động ổn định và liên tục</w:t>
      </w:r>
    </w:p>
    <w:p w14:paraId="4BD2068F" w14:textId="229BA9B9" w:rsidR="008E750D" w:rsidRPr="00427ED7" w:rsidRDefault="008E750D" w:rsidP="008E750D">
      <w:pPr>
        <w:pStyle w:val="ListParagraph"/>
        <w:numPr>
          <w:ilvl w:val="0"/>
          <w:numId w:val="46"/>
        </w:numPr>
      </w:pPr>
      <w:r>
        <w:t xml:space="preserve">Vì chi phí đầu tư ban đầu cao nên hệ thống robot cần được mở rộng đến một ngưỡng nhất định mới có thể bù lỗ và đem lại lợi nhuận </w:t>
      </w:r>
      <w:r>
        <w:sym w:font="Wingdings" w:char="F0E0"/>
      </w:r>
      <w:r>
        <w:t xml:space="preserve"> rủi ro mới về tính mở rộng (scalability) của hệ thố</w:t>
      </w:r>
      <w:r w:rsidR="006261BE">
        <w:t>ng</w:t>
      </w:r>
    </w:p>
    <w:p w14:paraId="03D23F8F" w14:textId="21513812" w:rsidR="00F930E7" w:rsidRDefault="00F930E7" w:rsidP="00E31DB9">
      <w:pPr>
        <w:pStyle w:val="Heading2"/>
      </w:pPr>
      <w:bookmarkStart w:id="15" w:name="_Toc527975140"/>
      <w:r>
        <w:t>Xác định các hạng mục kiểm thử</w:t>
      </w:r>
      <w:bookmarkEnd w:id="15"/>
    </w:p>
    <w:p w14:paraId="4DF0E2DB" w14:textId="2D3BC972" w:rsidR="006261BE" w:rsidRDefault="006261BE" w:rsidP="006261BE">
      <w:pPr>
        <w:pStyle w:val="ListParagraph"/>
        <w:numPr>
          <w:ilvl w:val="0"/>
          <w:numId w:val="48"/>
        </w:numPr>
      </w:pPr>
      <w:r>
        <w:t>Có 4 hạng mục kiểm thử chính sau:</w:t>
      </w:r>
    </w:p>
    <w:p w14:paraId="48CADC3F" w14:textId="3395E4CE" w:rsidR="006261BE" w:rsidRDefault="006261BE" w:rsidP="006261BE">
      <w:pPr>
        <w:pStyle w:val="ListParagraph"/>
        <w:numPr>
          <w:ilvl w:val="1"/>
          <w:numId w:val="48"/>
        </w:numPr>
      </w:pPr>
      <w:r>
        <w:t>Kiểm thử tính năng chính: điều khiển bằng cánh tay PS2</w:t>
      </w:r>
    </w:p>
    <w:p w14:paraId="10F73862" w14:textId="6315FF0D" w:rsidR="006261BE" w:rsidRDefault="006261BE" w:rsidP="006261BE">
      <w:pPr>
        <w:pStyle w:val="ListParagraph"/>
        <w:numPr>
          <w:ilvl w:val="1"/>
          <w:numId w:val="48"/>
        </w:numPr>
      </w:pPr>
      <w:r>
        <w:t>Kiểm thử tính năng phụ: điều khiển bằng điện thoại android</w:t>
      </w:r>
    </w:p>
    <w:p w14:paraId="68CEDD8B" w14:textId="266C852B" w:rsidR="006261BE" w:rsidRDefault="006261BE" w:rsidP="006261BE">
      <w:pPr>
        <w:pStyle w:val="ListParagraph"/>
        <w:numPr>
          <w:ilvl w:val="1"/>
          <w:numId w:val="48"/>
        </w:numPr>
      </w:pPr>
      <w:r>
        <w:t>Kiểm thử tính năng ghi log của robot</w:t>
      </w:r>
    </w:p>
    <w:p w14:paraId="6F2CD822" w14:textId="2C3D7CFE" w:rsidR="006261BE" w:rsidRDefault="006261BE" w:rsidP="006261BE">
      <w:pPr>
        <w:pStyle w:val="ListParagraph"/>
        <w:numPr>
          <w:ilvl w:val="1"/>
          <w:numId w:val="48"/>
        </w:numPr>
      </w:pPr>
      <w:r>
        <w:t>Kiểm thử hoạt động của robot khi tích hợp vào hệ thống dây chuyền</w:t>
      </w:r>
    </w:p>
    <w:p w14:paraId="6D21FCD1" w14:textId="77777777" w:rsidR="006261BE" w:rsidRPr="006261BE" w:rsidRDefault="006261BE" w:rsidP="006261BE"/>
    <w:p w14:paraId="44FE2F08" w14:textId="087F2B27" w:rsidR="001F2E8C" w:rsidRDefault="00947316" w:rsidP="00E31DB9">
      <w:pPr>
        <w:pStyle w:val="Heading2"/>
      </w:pPr>
      <w:bookmarkStart w:id="16" w:name="_Toc527975141"/>
      <w:r>
        <w:lastRenderedPageBreak/>
        <w:t>Ước lượng cách thức triển khai/cài đặt</w:t>
      </w:r>
      <w:bookmarkEnd w:id="16"/>
    </w:p>
    <w:p w14:paraId="3F6847B7" w14:textId="0B3AA75F" w:rsidR="006261BE" w:rsidRDefault="00FA7657" w:rsidP="00FA7657">
      <w:pPr>
        <w:pStyle w:val="ListParagraph"/>
        <w:numPr>
          <w:ilvl w:val="0"/>
          <w:numId w:val="48"/>
        </w:numPr>
      </w:pPr>
      <w:r>
        <w:t>Modul mã nguồn C sẽ được cài đặt trên cánh tay PS2, còn modul mã nguồn Java sẽ được cài đặt trên điện thoại android</w:t>
      </w:r>
    </w:p>
    <w:p w14:paraId="260E3CAE" w14:textId="643397EA" w:rsidR="00FA7657" w:rsidRDefault="00FA7657" w:rsidP="00FA7657">
      <w:pPr>
        <w:pStyle w:val="ListParagraph"/>
        <w:numPr>
          <w:ilvl w:val="0"/>
          <w:numId w:val="48"/>
        </w:numPr>
      </w:pPr>
      <w:r>
        <w:t>Việc kết nối để điều khiển robot sẽ được thực hiện qua cổng USB hoặc Bluetooth</w:t>
      </w:r>
    </w:p>
    <w:p w14:paraId="2A57D2E3" w14:textId="2307CFE8" w:rsidR="00FA7657" w:rsidRDefault="00FA7657" w:rsidP="00FA7657">
      <w:pPr>
        <w:pStyle w:val="ListParagraph"/>
        <w:numPr>
          <w:ilvl w:val="0"/>
          <w:numId w:val="48"/>
        </w:numPr>
      </w:pPr>
      <w:r>
        <w:t>Sau khi kiểm thử xong phần mềm, nhóm sẽ triển khai (deploy) lên khoảng 10 – 20 robot miniArm, tích hợp vào dây chuyền sản xuất để đánh giá hoạt động</w:t>
      </w:r>
    </w:p>
    <w:p w14:paraId="246EEEC8" w14:textId="7634C4EE" w:rsidR="00584F97" w:rsidRDefault="00FA7657" w:rsidP="00FA7657">
      <w:pPr>
        <w:pStyle w:val="ListParagraph"/>
        <w:numPr>
          <w:ilvl w:val="0"/>
          <w:numId w:val="48"/>
        </w:numPr>
      </w:pPr>
      <w:r>
        <w:t>Sau khoảng thời gian 1 tuần, với những số liệu có được về hệ thống, nhóm sẽ tinh chỉnh, cải thiện tiếp phần mềm để robot hoạt động tốt hơn</w:t>
      </w:r>
    </w:p>
    <w:p w14:paraId="0D42706B" w14:textId="0F1584A0" w:rsidR="006D609D" w:rsidRDefault="006D609D" w:rsidP="00FA7657">
      <w:pPr>
        <w:pStyle w:val="ListParagraph"/>
        <w:numPr>
          <w:ilvl w:val="0"/>
          <w:numId w:val="48"/>
        </w:numPr>
      </w:pPr>
      <w:r>
        <w:t xml:space="preserve">Quy trình chung sẽ là: triển khai lần 1 </w:t>
      </w:r>
      <w:r>
        <w:sym w:font="Wingdings" w:char="F0E0"/>
      </w:r>
      <w:r>
        <w:t xml:space="preserve"> đánh giá </w:t>
      </w:r>
      <w:r>
        <w:sym w:font="Wingdings" w:char="F0E0"/>
      </w:r>
      <w:r>
        <w:t xml:space="preserve"> sửa đổi mã nguồn </w:t>
      </w:r>
      <w:r>
        <w:sym w:font="Wingdings" w:char="F0E0"/>
      </w:r>
      <w:r>
        <w:t xml:space="preserve"> kiểm thử </w:t>
      </w:r>
      <w:r>
        <w:sym w:font="Wingdings" w:char="F0E0"/>
      </w:r>
      <w:r>
        <w:t xml:space="preserve"> cập nhật lần 1 </w:t>
      </w:r>
      <w:r>
        <w:sym w:font="Wingdings" w:char="F0E0"/>
      </w:r>
      <w:r>
        <w:t xml:space="preserve"> triển khai lần 2 </w:t>
      </w:r>
      <w:r>
        <w:sym w:font="Wingdings" w:char="F0E0"/>
      </w:r>
      <w:r>
        <w:t xml:space="preserve"> ….</w:t>
      </w:r>
    </w:p>
    <w:p w14:paraId="5532CC94" w14:textId="4F7211A5" w:rsidR="00E31DB9" w:rsidRDefault="00E31DB9" w:rsidP="00E31DB9">
      <w:pPr>
        <w:pStyle w:val="Heading1"/>
      </w:pPr>
      <w:bookmarkStart w:id="17" w:name="_Toc527975142"/>
      <w:r>
        <w:t>Ước lượng giá thành</w:t>
      </w:r>
      <w:bookmarkEnd w:id="17"/>
    </w:p>
    <w:p w14:paraId="6359F4B7" w14:textId="088874F5" w:rsidR="00681E2A" w:rsidRPr="003F05A7" w:rsidRDefault="00681E2A" w:rsidP="003F05A7">
      <w:pPr>
        <w:pStyle w:val="ListParagraph"/>
        <w:numPr>
          <w:ilvl w:val="0"/>
          <w:numId w:val="49"/>
        </w:numPr>
        <w:rPr>
          <w:b/>
          <w:i/>
        </w:rPr>
      </w:pPr>
      <w:r w:rsidRPr="003F05A7">
        <w:rPr>
          <w:b/>
        </w:rPr>
        <w:t>Chi phí phát triển:</w:t>
      </w:r>
    </w:p>
    <w:p w14:paraId="662BE7D6" w14:textId="098364B5" w:rsidR="00681E2A" w:rsidRPr="003F05A7" w:rsidRDefault="00681E2A" w:rsidP="003F05A7">
      <w:pPr>
        <w:pStyle w:val="ListParagraph"/>
        <w:numPr>
          <w:ilvl w:val="1"/>
          <w:numId w:val="49"/>
        </w:numPr>
        <w:rPr>
          <w:b/>
          <w:i/>
        </w:rPr>
      </w:pPr>
      <w:r>
        <w:t>Số lượng thành viên: 4 người</w:t>
      </w:r>
    </w:p>
    <w:p w14:paraId="244516AB" w14:textId="24D9DF36" w:rsidR="00681E2A" w:rsidRPr="003F05A7" w:rsidRDefault="00681E2A" w:rsidP="003F05A7">
      <w:pPr>
        <w:pStyle w:val="ListParagraph"/>
        <w:numPr>
          <w:ilvl w:val="1"/>
          <w:numId w:val="49"/>
        </w:numPr>
        <w:rPr>
          <w:b/>
          <w:i/>
        </w:rPr>
      </w:pPr>
      <w:r>
        <w:t>Lương trung bình mỗ</w:t>
      </w:r>
      <w:r w:rsidR="00E64213">
        <w:t>i thành viên</w:t>
      </w:r>
      <w:r>
        <w:t>: 10 triệu</w:t>
      </w:r>
      <w:r w:rsidR="00E64213">
        <w:t xml:space="preserve"> VNĐ</w:t>
      </w:r>
      <w:r>
        <w:t>/tháng</w:t>
      </w:r>
    </w:p>
    <w:p w14:paraId="3E3E66CA" w14:textId="5554F38E" w:rsidR="00A2625C" w:rsidRPr="003F05A7" w:rsidRDefault="00A2625C" w:rsidP="003F05A7">
      <w:pPr>
        <w:pStyle w:val="ListParagraph"/>
        <w:numPr>
          <w:ilvl w:val="1"/>
          <w:numId w:val="49"/>
        </w:numPr>
        <w:rPr>
          <w:b/>
          <w:i/>
        </w:rPr>
      </w:pPr>
      <w:r>
        <w:t>Chi phí cơ sở hạ tầng (văn phòng, điện, nước,…): 5 triệu</w:t>
      </w:r>
      <w:r w:rsidR="00E64213">
        <w:t xml:space="preserve"> VNĐ</w:t>
      </w:r>
      <w:r>
        <w:t xml:space="preserve">/người/tháng </w:t>
      </w:r>
    </w:p>
    <w:p w14:paraId="77780D1E" w14:textId="0A6E22EC" w:rsidR="00681E2A" w:rsidRPr="003F05A7" w:rsidRDefault="00681E2A" w:rsidP="003F05A7">
      <w:pPr>
        <w:pStyle w:val="ListParagraph"/>
        <w:numPr>
          <w:ilvl w:val="1"/>
          <w:numId w:val="49"/>
        </w:numPr>
        <w:rPr>
          <w:b/>
          <w:i/>
        </w:rPr>
      </w:pPr>
      <w:r>
        <w:t>Thời gian dự kiến để hoàn thành dự án:</w:t>
      </w:r>
      <w:r w:rsidR="00A2625C">
        <w:t xml:space="preserve"> 5 tháng</w:t>
      </w:r>
    </w:p>
    <w:p w14:paraId="5EB8C843" w14:textId="0F7A3475" w:rsidR="00A2625C" w:rsidRDefault="00E64213" w:rsidP="003F05A7">
      <w:pPr>
        <w:pStyle w:val="ListParagraph"/>
        <w:numPr>
          <w:ilvl w:val="0"/>
          <w:numId w:val="50"/>
        </w:numPr>
      </w:pPr>
      <w:r>
        <w:t>Chi phí phát triể</w:t>
      </w:r>
      <w:r w:rsidR="003D7BA9">
        <w:t xml:space="preserve">n: </w:t>
      </w:r>
      <w:r>
        <w:t>(10 + 5) * 4 * 5 = 300 triệu VNĐ</w:t>
      </w:r>
    </w:p>
    <w:p w14:paraId="536BFA7D" w14:textId="1E6624ED" w:rsidR="00E64213" w:rsidRDefault="00E64213" w:rsidP="003F05A7">
      <w:pPr>
        <w:pStyle w:val="ListParagraph"/>
        <w:numPr>
          <w:ilvl w:val="0"/>
          <w:numId w:val="49"/>
        </w:numPr>
      </w:pPr>
      <w:r w:rsidRPr="003F05A7">
        <w:rPr>
          <w:b/>
        </w:rPr>
        <w:t>Chi phí kiểm thử:</w:t>
      </w:r>
      <w:r>
        <w:t xml:space="preserve"> 300 triệu VNĐ</w:t>
      </w:r>
    </w:p>
    <w:p w14:paraId="68FEB31D" w14:textId="3D112236" w:rsidR="00E64213" w:rsidRDefault="00E64213" w:rsidP="003F05A7">
      <w:pPr>
        <w:pStyle w:val="ListParagraph"/>
        <w:numPr>
          <w:ilvl w:val="0"/>
          <w:numId w:val="49"/>
        </w:numPr>
      </w:pPr>
      <w:r w:rsidRPr="003F05A7">
        <w:rPr>
          <w:b/>
        </w:rPr>
        <w:t>Chi phí vận hành, quản lý, hành chính:</w:t>
      </w:r>
      <w:r>
        <w:t xml:space="preserve"> </w:t>
      </w:r>
      <w:r w:rsidR="003D7BA9">
        <w:t>300 triệu VNĐ</w:t>
      </w:r>
    </w:p>
    <w:p w14:paraId="30ACA774" w14:textId="53815633" w:rsidR="00E64213" w:rsidRDefault="00E64213" w:rsidP="003F05A7">
      <w:pPr>
        <w:pStyle w:val="ListParagraph"/>
        <w:numPr>
          <w:ilvl w:val="0"/>
          <w:numId w:val="49"/>
        </w:numPr>
      </w:pPr>
      <w:r w:rsidRPr="003F05A7">
        <w:rPr>
          <w:b/>
        </w:rPr>
        <w:t xml:space="preserve">Chi phí </w:t>
      </w:r>
      <w:r w:rsidR="003D7BA9" w:rsidRPr="003F05A7">
        <w:rPr>
          <w:b/>
        </w:rPr>
        <w:t>kinh doanh, quảng cáo, tiếp thị</w:t>
      </w:r>
      <w:r w:rsidRPr="003F05A7">
        <w:rPr>
          <w:b/>
        </w:rPr>
        <w:t>:</w:t>
      </w:r>
      <w:r>
        <w:t xml:space="preserve"> không tính (vì đây là sản phẩm được khách hàng </w:t>
      </w:r>
      <w:r w:rsidR="003D7BA9">
        <w:t>đặt hàng</w:t>
      </w:r>
      <w:r>
        <w:t>)</w:t>
      </w:r>
    </w:p>
    <w:p w14:paraId="0138941B" w14:textId="13C67998" w:rsidR="00E64213" w:rsidRDefault="003D7BA9" w:rsidP="003F05A7">
      <w:pPr>
        <w:pStyle w:val="ListParagraph"/>
        <w:numPr>
          <w:ilvl w:val="0"/>
          <w:numId w:val="50"/>
        </w:numPr>
      </w:pPr>
      <w:r w:rsidRPr="003F05A7">
        <w:rPr>
          <w:b/>
        </w:rPr>
        <w:t>Tổng chi phí dự kiến:</w:t>
      </w:r>
      <w:r>
        <w:t xml:space="preserve"> 300 + 300 + 300 = 900 triệu VNĐ</w:t>
      </w:r>
    </w:p>
    <w:p w14:paraId="403387D2" w14:textId="64DA60C4" w:rsidR="00126E4B" w:rsidRDefault="00126E4B" w:rsidP="00E370F6"/>
    <w:p w14:paraId="28BF313F" w14:textId="1D0E3E82" w:rsidR="00126E4B" w:rsidRDefault="00126E4B" w:rsidP="00E370F6"/>
    <w:p w14:paraId="4680C513" w14:textId="7D749DE1" w:rsidR="00126E4B" w:rsidRDefault="00126E4B" w:rsidP="00E370F6"/>
    <w:p w14:paraId="7DD9CD13" w14:textId="26794631" w:rsidR="00126E4B" w:rsidRDefault="00126E4B" w:rsidP="00E370F6"/>
    <w:p w14:paraId="15869A53" w14:textId="5F8FDD25" w:rsidR="00126E4B" w:rsidRDefault="00126E4B" w:rsidP="00E370F6"/>
    <w:p w14:paraId="2D23C8A8" w14:textId="0D1E795C" w:rsidR="00126E4B" w:rsidRDefault="00126E4B" w:rsidP="00E370F6"/>
    <w:p w14:paraId="6522805B" w14:textId="4915B501" w:rsidR="00126E4B" w:rsidRDefault="00126E4B" w:rsidP="00E370F6"/>
    <w:p w14:paraId="60CDB284" w14:textId="2D91F896" w:rsidR="00126E4B" w:rsidRDefault="00126E4B" w:rsidP="00E370F6"/>
    <w:p w14:paraId="53FA5182" w14:textId="7C71CAB1" w:rsidR="00126E4B" w:rsidRDefault="00126E4B" w:rsidP="00E370F6"/>
    <w:p w14:paraId="3479E5CF" w14:textId="02C73695" w:rsidR="00126E4B" w:rsidRDefault="00126E4B" w:rsidP="00E370F6"/>
    <w:p w14:paraId="2F85A681" w14:textId="3B95390A" w:rsidR="00126E4B" w:rsidRDefault="00126E4B" w:rsidP="00E370F6"/>
    <w:p w14:paraId="66BA0AB9" w14:textId="4BF3BF89" w:rsidR="00126E4B" w:rsidRDefault="00126E4B" w:rsidP="00E370F6"/>
    <w:p w14:paraId="6107BC11" w14:textId="77777777" w:rsidR="00126E4B" w:rsidRPr="003F05A7" w:rsidRDefault="00126E4B" w:rsidP="00E370F6"/>
    <w:p w14:paraId="18DF288D" w14:textId="19363F21" w:rsidR="00E31DB9" w:rsidRDefault="00E31DB9" w:rsidP="00E31DB9">
      <w:pPr>
        <w:pStyle w:val="Heading1"/>
      </w:pPr>
      <w:bookmarkStart w:id="18" w:name="_Toc527975143"/>
      <w:r>
        <w:lastRenderedPageBreak/>
        <w:t>Phân chia các giai đoạn</w:t>
      </w:r>
      <w:r w:rsidR="00F85B49">
        <w:t xml:space="preserve"> chính</w:t>
      </w:r>
      <w:bookmarkEnd w:id="18"/>
    </w:p>
    <w:p w14:paraId="2A291E55" w14:textId="463A81CF" w:rsidR="009E4BE1" w:rsidRDefault="00126E4B" w:rsidP="00E370F6">
      <w:pPr>
        <w:pStyle w:val="ListParagraph"/>
        <w:numPr>
          <w:ilvl w:val="0"/>
          <w:numId w:val="51"/>
        </w:numPr>
        <w:jc w:val="left"/>
      </w:pPr>
      <w:r w:rsidRPr="00E370F6">
        <w:t>Công việc được chia làm 5 mốc thời gian như sau:</w:t>
      </w:r>
    </w:p>
    <w:p w14:paraId="1D1CA818" w14:textId="3C9DC0E1" w:rsidR="009E4BE1" w:rsidRDefault="005331E4" w:rsidP="00E370F6">
      <w:pPr>
        <w:jc w:val="left"/>
        <w:rPr>
          <w:i/>
        </w:rPr>
      </w:pPr>
      <w:r>
        <w:rPr>
          <w:i/>
          <w:noProof/>
          <w:lang w:eastAsia="ja-JP" w:bidi="ar-SA"/>
        </w:rPr>
        <w:drawing>
          <wp:inline distT="0" distB="0" distL="0" distR="0" wp14:anchorId="0AFD3A34" wp14:editId="2148AF9C">
            <wp:extent cx="6200775" cy="1714500"/>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B5644AD" w14:textId="5DAFB829" w:rsidR="00AA0E60" w:rsidRDefault="00AA0E60" w:rsidP="00E370F6">
      <w:pPr>
        <w:pStyle w:val="ListParagraph"/>
        <w:numPr>
          <w:ilvl w:val="0"/>
          <w:numId w:val="51"/>
        </w:numPr>
        <w:jc w:val="left"/>
      </w:pPr>
      <w:r>
        <w:t>Trong đó, có 2 mốc thời gian khách hàng thực hiện thanh toán:</w:t>
      </w:r>
    </w:p>
    <w:p w14:paraId="396E9EAB" w14:textId="40791537" w:rsidR="00AA0E60" w:rsidRDefault="00AA0E60" w:rsidP="00E370F6">
      <w:pPr>
        <w:pStyle w:val="ListParagraph"/>
        <w:numPr>
          <w:ilvl w:val="1"/>
          <w:numId w:val="51"/>
        </w:numPr>
        <w:jc w:val="left"/>
      </w:pPr>
      <w:r>
        <w:t xml:space="preserve">26/2: demo sản phẩm lần 1, điều khiển robot bằng phần mềm android </w:t>
      </w:r>
      <w:r>
        <w:sym w:font="Wingdings" w:char="F0E0"/>
      </w:r>
      <w:r>
        <w:t xml:space="preserve"> khách hàng thực hiện thanh toán lần 1</w:t>
      </w:r>
    </w:p>
    <w:p w14:paraId="0F6568FB" w14:textId="06A0D84D" w:rsidR="00AA0E60" w:rsidRDefault="00AA0E60" w:rsidP="00E370F6">
      <w:pPr>
        <w:pStyle w:val="ListParagraph"/>
        <w:numPr>
          <w:ilvl w:val="1"/>
          <w:numId w:val="51"/>
        </w:numPr>
        <w:jc w:val="left"/>
      </w:pPr>
      <w:r>
        <w:t xml:space="preserve">23/4: demo sản phẩm hoàn chỉnh </w:t>
      </w:r>
      <w:r>
        <w:sym w:font="Wingdings" w:char="F0E0"/>
      </w:r>
      <w:r>
        <w:t xml:space="preserve"> khách hàng thực hiện thanh toán lần cuối</w:t>
      </w:r>
    </w:p>
    <w:p w14:paraId="6396C2DC" w14:textId="77777777" w:rsidR="00AA0E60" w:rsidRPr="00AA0E60" w:rsidRDefault="00AA0E60" w:rsidP="00E370F6">
      <w:pPr>
        <w:jc w:val="left"/>
      </w:pPr>
    </w:p>
    <w:p w14:paraId="6C4B20CD" w14:textId="46A1E73E" w:rsidR="00DE0787" w:rsidRDefault="00DE0787" w:rsidP="00DE0787">
      <w:pPr>
        <w:pStyle w:val="Heading1"/>
      </w:pPr>
      <w:bookmarkStart w:id="19" w:name="_Toc527975144"/>
      <w:r>
        <w:t>Phân tích thiết kế</w:t>
      </w:r>
      <w:bookmarkEnd w:id="19"/>
      <w:r>
        <w:t xml:space="preserve"> </w:t>
      </w:r>
    </w:p>
    <w:p w14:paraId="4870C85E" w14:textId="4F128ACE" w:rsidR="003F1120" w:rsidRDefault="003F1120" w:rsidP="003F1120">
      <w:pPr>
        <w:pStyle w:val="Heading2"/>
        <w:rPr>
          <w:ins w:id="20" w:author="Vu Tuan Anh" w:date="2019-05-18T21:51:00Z"/>
          <w:lang w:eastAsia="en-US" w:bidi="ar-SA"/>
        </w:rPr>
      </w:pPr>
      <w:bookmarkStart w:id="21" w:name="_Toc527975145"/>
      <w:r w:rsidRPr="003F1120">
        <w:rPr>
          <w:lang w:eastAsia="en-US" w:bidi="ar-SA"/>
        </w:rPr>
        <w:t>Mô hình tích hợp phần cứng/phần mềm</w:t>
      </w:r>
      <w:bookmarkEnd w:id="21"/>
    </w:p>
    <w:p w14:paraId="33EE2354" w14:textId="77777777" w:rsidR="00E370F6" w:rsidRDefault="00E370F6" w:rsidP="00E370F6">
      <w:pPr>
        <w:pStyle w:val="ListParagraph"/>
        <w:numPr>
          <w:ilvl w:val="0"/>
          <w:numId w:val="51"/>
        </w:numPr>
        <w:rPr>
          <w:ins w:id="22" w:author="Vu Tuan Anh" w:date="2019-05-18T21:51:00Z"/>
          <w:lang w:eastAsia="en-US" w:bidi="ar-SA"/>
        </w:rPr>
      </w:pPr>
      <w:ins w:id="23" w:author="Vu Tuan Anh" w:date="2019-05-18T21:51:00Z">
        <w:r>
          <w:rPr>
            <w:lang w:eastAsia="en-US" w:bidi="ar-SA"/>
          </w:rPr>
          <w:t>Mô hình của hệ thống gồm:</w:t>
        </w:r>
      </w:ins>
    </w:p>
    <w:p w14:paraId="51CE288E" w14:textId="5A8ACE69" w:rsidR="00E370F6" w:rsidRDefault="00E370F6" w:rsidP="00E370F6">
      <w:pPr>
        <w:pStyle w:val="ListParagraph"/>
        <w:numPr>
          <w:ilvl w:val="1"/>
          <w:numId w:val="51"/>
        </w:numPr>
        <w:rPr>
          <w:ins w:id="24" w:author="Vu Tuan Anh" w:date="2019-05-18T21:51:00Z"/>
          <w:lang w:eastAsia="en-US" w:bidi="ar-SA"/>
        </w:rPr>
      </w:pPr>
      <w:ins w:id="25" w:author="Vu Tuan Anh" w:date="2019-05-18T21:51:00Z">
        <w:r>
          <w:rPr>
            <w:lang w:eastAsia="en-US" w:bidi="ar-SA"/>
          </w:rPr>
          <w:t>Phần cứng: Robot miniArm, tay cầm PS2, điện thoại android</w:t>
        </w:r>
      </w:ins>
      <w:ins w:id="26" w:author="Vu Tuan Anh" w:date="2019-05-18T21:52:00Z">
        <w:r w:rsidR="00CD1308">
          <w:rPr>
            <w:lang w:eastAsia="en-US" w:bidi="ar-SA"/>
          </w:rPr>
          <w:t>.</w:t>
        </w:r>
      </w:ins>
    </w:p>
    <w:p w14:paraId="1563E252" w14:textId="765C81AD" w:rsidR="00E370F6" w:rsidRPr="00E370F6" w:rsidRDefault="00E370F6" w:rsidP="00E370F6">
      <w:pPr>
        <w:pStyle w:val="ListParagraph"/>
        <w:numPr>
          <w:ilvl w:val="1"/>
          <w:numId w:val="51"/>
        </w:numPr>
        <w:rPr>
          <w:lang w:eastAsia="en-US" w:bidi="ar-SA"/>
          <w:rPrChange w:id="27" w:author="Vu Tuan Anh" w:date="2019-05-18T21:51:00Z">
            <w:rPr>
              <w:lang w:eastAsia="en-US" w:bidi="ar-SA"/>
            </w:rPr>
          </w:rPrChange>
        </w:rPr>
        <w:pPrChange w:id="28" w:author="Vu Tuan Anh" w:date="2019-05-18T21:51:00Z">
          <w:pPr>
            <w:pStyle w:val="Heading2"/>
          </w:pPr>
        </w:pPrChange>
      </w:pPr>
      <w:ins w:id="29" w:author="Vu Tuan Anh" w:date="2019-05-18T21:51:00Z">
        <w:r>
          <w:rPr>
            <w:lang w:eastAsia="en-US" w:bidi="ar-SA"/>
          </w:rPr>
          <w:t>Phần mềm: chương trình điều khiển robot miniArm</w:t>
        </w:r>
      </w:ins>
      <w:ins w:id="30" w:author="Vu Tuan Anh" w:date="2019-05-18T21:52:00Z">
        <w:r>
          <w:rPr>
            <w:lang w:eastAsia="en-US" w:bidi="ar-SA"/>
          </w:rPr>
          <w:t xml:space="preserve"> bằng PS2, chương trình điều khiển miniArm bằng chương trình chạy trên điện thoại android.</w:t>
        </w:r>
      </w:ins>
    </w:p>
    <w:p w14:paraId="29C398E3" w14:textId="0C07228E" w:rsidR="003F1120" w:rsidRDefault="003F1120" w:rsidP="003F1120">
      <w:pPr>
        <w:pStyle w:val="Heading2"/>
        <w:rPr>
          <w:ins w:id="31" w:author="Vu Tuan Anh" w:date="2019-05-18T21:54:00Z"/>
          <w:lang w:eastAsia="en-US" w:bidi="ar-SA"/>
        </w:rPr>
      </w:pPr>
      <w:bookmarkStart w:id="32" w:name="_Toc527975146"/>
      <w:r w:rsidRPr="003F1120">
        <w:rPr>
          <w:lang w:eastAsia="en-US" w:bidi="ar-SA"/>
        </w:rPr>
        <w:t>Giao diện</w:t>
      </w:r>
      <w:bookmarkEnd w:id="32"/>
    </w:p>
    <w:p w14:paraId="15181B97" w14:textId="77777777" w:rsidR="00A1188F" w:rsidRDefault="00A1188F" w:rsidP="00A1188F">
      <w:pPr>
        <w:pStyle w:val="ListParagraph"/>
        <w:numPr>
          <w:ilvl w:val="0"/>
          <w:numId w:val="51"/>
        </w:numPr>
        <w:rPr>
          <w:ins w:id="33" w:author="Vu Tuan Anh" w:date="2019-05-18T21:54:00Z"/>
          <w:lang w:eastAsia="en-US" w:bidi="ar-SA"/>
        </w:rPr>
      </w:pPr>
      <w:ins w:id="34" w:author="Vu Tuan Anh" w:date="2019-05-18T21:54:00Z">
        <w:r>
          <w:rPr>
            <w:lang w:eastAsia="en-US" w:bidi="ar-SA"/>
          </w:rPr>
          <w:t>Giao diện đồ họa với phần mềm điều khiển robot miniArm trên điện thoại android. Ở trên giao diện này có các nút điều khiển lên xuống của cánh tay, điều khiển quay trái quay phải và điều khiển bàn tay mở ra, khép lại.</w:t>
        </w:r>
      </w:ins>
    </w:p>
    <w:p w14:paraId="58E7390F" w14:textId="77777777" w:rsidR="00A1188F" w:rsidRPr="00B516D0" w:rsidRDefault="00A1188F" w:rsidP="00A1188F">
      <w:pPr>
        <w:pStyle w:val="ListParagraph"/>
        <w:numPr>
          <w:ilvl w:val="0"/>
          <w:numId w:val="51"/>
        </w:numPr>
        <w:rPr>
          <w:ins w:id="35" w:author="Vu Tuan Anh" w:date="2019-05-18T21:54:00Z"/>
          <w:lang w:eastAsia="en-US" w:bidi="ar-SA"/>
        </w:rPr>
      </w:pPr>
      <w:ins w:id="36" w:author="Vu Tuan Anh" w:date="2019-05-18T21:54:00Z">
        <w:r>
          <w:rPr>
            <w:lang w:eastAsia="en-US" w:bidi="ar-SA"/>
          </w:rPr>
          <w:t>Giao diện sử dụng PS2. Sử dụng tay cầm PS2 để giao tiếp giữa con người và hệ thống. Người dùng bấm các nút trên tay cầm PS2 để điều khiển robot.</w:t>
        </w:r>
      </w:ins>
    </w:p>
    <w:p w14:paraId="08C55344" w14:textId="77777777" w:rsidR="00A1188F" w:rsidRPr="00A1188F" w:rsidRDefault="00A1188F" w:rsidP="00A1188F">
      <w:pPr>
        <w:rPr>
          <w:lang w:eastAsia="en-US" w:bidi="ar-SA"/>
          <w:rPrChange w:id="37" w:author="Vu Tuan Anh" w:date="2019-05-18T21:54:00Z">
            <w:rPr>
              <w:lang w:eastAsia="en-US" w:bidi="ar-SA"/>
            </w:rPr>
          </w:rPrChange>
        </w:rPr>
        <w:pPrChange w:id="38" w:author="Vu Tuan Anh" w:date="2019-05-18T21:54:00Z">
          <w:pPr>
            <w:pStyle w:val="Heading2"/>
          </w:pPr>
        </w:pPrChange>
      </w:pPr>
    </w:p>
    <w:p w14:paraId="4FCD1508" w14:textId="7FFEA3EA" w:rsidR="003F1120" w:rsidRDefault="003F1120" w:rsidP="003F1120">
      <w:pPr>
        <w:pStyle w:val="Heading2"/>
        <w:rPr>
          <w:ins w:id="39" w:author="Vu Tuan Anh" w:date="2019-05-18T21:55:00Z"/>
          <w:lang w:eastAsia="en-US" w:bidi="ar-SA"/>
        </w:rPr>
      </w:pPr>
      <w:bookmarkStart w:id="40" w:name="_Toc527975147"/>
      <w:r w:rsidRPr="003F1120">
        <w:rPr>
          <w:lang w:eastAsia="en-US" w:bidi="ar-SA"/>
        </w:rPr>
        <w:t>Cơ sở dữ liệu</w:t>
      </w:r>
      <w:bookmarkEnd w:id="40"/>
    </w:p>
    <w:p w14:paraId="3A80D854" w14:textId="77777777" w:rsidR="00854694" w:rsidRPr="00B516D0" w:rsidRDefault="00854694" w:rsidP="00854694">
      <w:pPr>
        <w:pStyle w:val="ListParagraph"/>
        <w:numPr>
          <w:ilvl w:val="0"/>
          <w:numId w:val="51"/>
        </w:numPr>
        <w:rPr>
          <w:ins w:id="41" w:author="Vu Tuan Anh" w:date="2019-05-18T21:55:00Z"/>
          <w:lang w:eastAsia="en-US" w:bidi="ar-SA"/>
        </w:rPr>
      </w:pPr>
      <w:ins w:id="42" w:author="Vu Tuan Anh" w:date="2019-05-18T21:55:00Z">
        <w:r>
          <w:rPr>
            <w:lang w:eastAsia="en-US" w:bidi="ar-SA"/>
          </w:rPr>
          <w:t>Hệ thống sử dụng cơ sở dữ liệu dưới dạng một mảng để lưu trữ các bước của một quy trình đã lưu trước đó. Nhờ có mảng này, hệ thống có thể lưu lại quy trình để thực hiện một hành động lặp đi lặp lại nhiều lần. Mỗi lần lưu quy trình mới, các bước của quy trình mới sẽ ghi đè, thay thế cho các bước của quy trình cũ trong cơ sở dữ liệu.</w:t>
        </w:r>
      </w:ins>
    </w:p>
    <w:p w14:paraId="66E356AB" w14:textId="77777777" w:rsidR="00854694" w:rsidRPr="00854694" w:rsidRDefault="00854694" w:rsidP="00854694">
      <w:pPr>
        <w:rPr>
          <w:lang w:eastAsia="en-US" w:bidi="ar-SA"/>
          <w:rPrChange w:id="43" w:author="Vu Tuan Anh" w:date="2019-05-18T21:55:00Z">
            <w:rPr>
              <w:lang w:eastAsia="en-US" w:bidi="ar-SA"/>
            </w:rPr>
          </w:rPrChange>
        </w:rPr>
        <w:pPrChange w:id="44" w:author="Vu Tuan Anh" w:date="2019-05-18T21:55:00Z">
          <w:pPr>
            <w:pStyle w:val="Heading2"/>
          </w:pPr>
        </w:pPrChange>
      </w:pPr>
    </w:p>
    <w:p w14:paraId="09ACA236" w14:textId="3A23F8F1" w:rsidR="003F1120" w:rsidRDefault="003F1120" w:rsidP="003F1120">
      <w:pPr>
        <w:pStyle w:val="Heading2"/>
        <w:rPr>
          <w:ins w:id="45" w:author="Vu Tuan Anh" w:date="2019-05-18T21:56:00Z"/>
          <w:lang w:eastAsia="en-US" w:bidi="ar-SA"/>
        </w:rPr>
      </w:pPr>
      <w:bookmarkStart w:id="46" w:name="_Toc527975148"/>
      <w:r w:rsidRPr="003F1120">
        <w:rPr>
          <w:lang w:eastAsia="en-US" w:bidi="ar-SA"/>
        </w:rPr>
        <w:lastRenderedPageBreak/>
        <w:t>Mạng</w:t>
      </w:r>
      <w:bookmarkEnd w:id="46"/>
    </w:p>
    <w:p w14:paraId="7B24D52C" w14:textId="77777777" w:rsidR="00832CE5" w:rsidRDefault="00832CE5" w:rsidP="00832CE5">
      <w:pPr>
        <w:pStyle w:val="ListParagraph"/>
        <w:numPr>
          <w:ilvl w:val="0"/>
          <w:numId w:val="51"/>
        </w:numPr>
        <w:rPr>
          <w:ins w:id="47" w:author="Vu Tuan Anh" w:date="2019-05-18T21:56:00Z"/>
          <w:lang w:eastAsia="en-US" w:bidi="ar-SA"/>
        </w:rPr>
      </w:pPr>
      <w:ins w:id="48" w:author="Vu Tuan Anh" w:date="2019-05-18T21:56:00Z">
        <w:r>
          <w:rPr>
            <w:lang w:eastAsia="en-US" w:bidi="ar-SA"/>
          </w:rPr>
          <w:t>Hệ thống dùng mạng bluetooth để truyền các tín hiệu điều khiển từ tay cầm PS2, điện thoại android đến robot miniArm.</w:t>
        </w:r>
      </w:ins>
    </w:p>
    <w:p w14:paraId="4F12EF72" w14:textId="77777777" w:rsidR="00832CE5" w:rsidRPr="00B516D0" w:rsidRDefault="00832CE5" w:rsidP="00832CE5">
      <w:pPr>
        <w:pStyle w:val="ListParagraph"/>
        <w:numPr>
          <w:ilvl w:val="0"/>
          <w:numId w:val="51"/>
        </w:numPr>
        <w:rPr>
          <w:ins w:id="49" w:author="Vu Tuan Anh" w:date="2019-05-18T21:56:00Z"/>
          <w:rFonts w:cs="Tahoma"/>
          <w:lang w:eastAsia="en-US" w:bidi="ar-SA"/>
        </w:rPr>
      </w:pPr>
      <w:ins w:id="50" w:author="Vu Tuan Anh" w:date="2019-05-18T21:56:00Z">
        <w:r w:rsidRPr="00B516D0">
          <w:rPr>
            <w:rFonts w:cs="Tahoma"/>
            <w:b/>
            <w:bCs/>
            <w:color w:val="222222"/>
            <w:shd w:val="clear" w:color="auto" w:fill="FFFFFF"/>
          </w:rPr>
          <w:t>Bluetooth</w:t>
        </w:r>
        <w:r w:rsidRPr="00B516D0">
          <w:rPr>
            <w:rFonts w:cs="Tahoma"/>
            <w:color w:val="222222"/>
            <w:shd w:val="clear" w:color="auto" w:fill="FFFFFF"/>
          </w:rPr>
          <w:t> là một đặc tả công nghiệp cho truyền thông không dây tầm gần giữa các thiết bị điện tử. Công nghệ này hỗ trợ việc truyền dữ liệu qua các khoảng cách ngắn giữa các thiết bị di động và cố định, tạo nên các </w:t>
        </w:r>
        <w:r>
          <w:rPr>
            <w:rFonts w:cs="Tahoma"/>
          </w:rPr>
          <w:t>mạng cá nhân</w:t>
        </w:r>
        <w:r w:rsidRPr="00B516D0">
          <w:rPr>
            <w:rFonts w:cs="Tahoma"/>
            <w:color w:val="222222"/>
            <w:shd w:val="clear" w:color="auto" w:fill="FFFFFF"/>
          </w:rPr>
          <w:t> không dây (</w:t>
        </w:r>
        <w:r w:rsidRPr="00B516D0">
          <w:rPr>
            <w:rFonts w:cs="Tahoma"/>
            <w:i/>
            <w:iCs/>
            <w:color w:val="222222"/>
            <w:shd w:val="clear" w:color="auto" w:fill="FFFFFF"/>
          </w:rPr>
          <w:t>Wireless Personal Area Network</w:t>
        </w:r>
        <w:r w:rsidRPr="00B516D0">
          <w:rPr>
            <w:rFonts w:cs="Tahoma"/>
            <w:color w:val="222222"/>
            <w:shd w:val="clear" w:color="auto" w:fill="FFFFFF"/>
          </w:rPr>
          <w:t>-PANs).</w:t>
        </w:r>
      </w:ins>
    </w:p>
    <w:p w14:paraId="2478C900" w14:textId="4DF066BB" w:rsidR="00832CE5" w:rsidRPr="00B516D0" w:rsidRDefault="00832CE5" w:rsidP="00832CE5">
      <w:pPr>
        <w:pStyle w:val="ListParagraph"/>
        <w:numPr>
          <w:ilvl w:val="0"/>
          <w:numId w:val="51"/>
        </w:numPr>
        <w:rPr>
          <w:ins w:id="51" w:author="Vu Tuan Anh" w:date="2019-05-18T21:56:00Z"/>
          <w:rFonts w:cs="Tahoma"/>
          <w:lang w:eastAsia="en-US" w:bidi="ar-SA"/>
        </w:rPr>
      </w:pPr>
      <w:ins w:id="52" w:author="Vu Tuan Anh" w:date="2019-05-18T21:56:00Z">
        <w:r w:rsidRPr="00B516D0">
          <w:rPr>
            <w:rFonts w:cs="Tahoma"/>
            <w:color w:val="222222"/>
            <w:shd w:val="clear" w:color="auto" w:fill="FFFFFF"/>
          </w:rPr>
          <w:t>Bluetooth có thể đạt được tốc độ truyền dữ liệu 1Mb/s. Bluetooth hỗ trợ tốc độ truyền tải dữ liệu lên tới 720 Kbps trong phạm vi 10m</w:t>
        </w:r>
      </w:ins>
      <w:ins w:id="53" w:author="Vu Tuan Anh" w:date="2019-05-18T22:13:00Z">
        <w:r w:rsidR="00551E4F">
          <w:rPr>
            <w:rFonts w:cs="Tahoma"/>
            <w:color w:val="222222"/>
            <w:shd w:val="clear" w:color="auto" w:fill="FFFFFF"/>
          </w:rPr>
          <w:t xml:space="preserve"> </w:t>
        </w:r>
      </w:ins>
      <w:ins w:id="54" w:author="Vu Tuan Anh" w:date="2019-05-18T21:56:00Z">
        <w:r w:rsidRPr="00B516D0">
          <w:rPr>
            <w:rFonts w:cs="Tahoma"/>
            <w:color w:val="222222"/>
            <w:shd w:val="clear" w:color="auto" w:fill="FFFFFF"/>
          </w:rPr>
          <w:t>–</w:t>
        </w:r>
      </w:ins>
      <w:ins w:id="55" w:author="Vu Tuan Anh" w:date="2019-05-18T22:13:00Z">
        <w:r w:rsidR="00551E4F">
          <w:rPr>
            <w:rFonts w:cs="Tahoma"/>
            <w:color w:val="222222"/>
            <w:shd w:val="clear" w:color="auto" w:fill="FFFFFF"/>
          </w:rPr>
          <w:t xml:space="preserve"> </w:t>
        </w:r>
      </w:ins>
      <w:ins w:id="56" w:author="Vu Tuan Anh" w:date="2019-05-18T21:56:00Z">
        <w:r w:rsidRPr="00B516D0">
          <w:rPr>
            <w:rFonts w:cs="Tahoma"/>
            <w:color w:val="222222"/>
            <w:shd w:val="clear" w:color="auto" w:fill="FFFFFF"/>
          </w:rPr>
          <w:t>100 m. Khác với </w:t>
        </w:r>
        <w:r>
          <w:rPr>
            <w:rFonts w:cs="Tahoma"/>
          </w:rPr>
          <w:t>kết nối hồng ngoại</w:t>
        </w:r>
        <w:r w:rsidRPr="00B516D0">
          <w:rPr>
            <w:rFonts w:cs="Tahoma"/>
            <w:color w:val="222222"/>
            <w:shd w:val="clear" w:color="auto" w:fill="FFFFFF"/>
          </w:rPr>
          <w:t> (IrDA), kết nối Bluetooth là vô hướng và sử dụng giải tần 2,4 GHz.</w:t>
        </w:r>
      </w:ins>
    </w:p>
    <w:p w14:paraId="111203B4" w14:textId="77777777" w:rsidR="00832CE5" w:rsidRPr="00832CE5" w:rsidRDefault="00832CE5" w:rsidP="00832CE5">
      <w:pPr>
        <w:rPr>
          <w:lang w:eastAsia="en-US" w:bidi="ar-SA"/>
          <w:rPrChange w:id="57" w:author="Vu Tuan Anh" w:date="2019-05-18T21:56:00Z">
            <w:rPr>
              <w:lang w:eastAsia="en-US" w:bidi="ar-SA"/>
            </w:rPr>
          </w:rPrChange>
        </w:rPr>
        <w:pPrChange w:id="58" w:author="Vu Tuan Anh" w:date="2019-05-18T21:56:00Z">
          <w:pPr>
            <w:pStyle w:val="Heading2"/>
          </w:pPr>
        </w:pPrChange>
      </w:pPr>
    </w:p>
    <w:p w14:paraId="3ED79DFA" w14:textId="48700325" w:rsidR="003F1120" w:rsidRDefault="003F1120" w:rsidP="003F1120">
      <w:pPr>
        <w:pStyle w:val="Heading2"/>
        <w:rPr>
          <w:ins w:id="59" w:author="Vu Tuan Anh" w:date="2019-05-18T21:58:00Z"/>
          <w:lang w:eastAsia="en-US" w:bidi="ar-SA"/>
        </w:rPr>
      </w:pPr>
      <w:bookmarkStart w:id="60" w:name="_Toc527975149"/>
      <w:r w:rsidRPr="003F1120">
        <w:rPr>
          <w:lang w:eastAsia="en-US" w:bidi="ar-SA"/>
        </w:rPr>
        <w:t>Tương tác người dùng</w:t>
      </w:r>
      <w:bookmarkEnd w:id="60"/>
    </w:p>
    <w:p w14:paraId="78C5C0A8" w14:textId="77777777" w:rsidR="003746D2" w:rsidRDefault="003746D2" w:rsidP="003746D2">
      <w:pPr>
        <w:pStyle w:val="ListParagraph"/>
        <w:numPr>
          <w:ilvl w:val="0"/>
          <w:numId w:val="55"/>
        </w:numPr>
        <w:rPr>
          <w:ins w:id="61" w:author="Vu Tuan Anh" w:date="2019-05-18T21:58:00Z"/>
          <w:lang w:eastAsia="en-US" w:bidi="ar-SA"/>
        </w:rPr>
        <w:pPrChange w:id="62" w:author="Vu Tuan Anh" w:date="2019-05-18T21:59:00Z">
          <w:pPr/>
        </w:pPrChange>
      </w:pPr>
      <w:ins w:id="63" w:author="Vu Tuan Anh" w:date="2019-05-18T21:58:00Z">
        <w:r>
          <w:rPr>
            <w:lang w:eastAsia="en-US" w:bidi="ar-SA"/>
          </w:rPr>
          <w:t>Người dùng có 2 kiểu tương tác:</w:t>
        </w:r>
      </w:ins>
    </w:p>
    <w:p w14:paraId="557CDE66" w14:textId="77777777" w:rsidR="003746D2" w:rsidRDefault="003746D2" w:rsidP="003746D2">
      <w:pPr>
        <w:pStyle w:val="ListParagraph"/>
        <w:numPr>
          <w:ilvl w:val="1"/>
          <w:numId w:val="55"/>
        </w:numPr>
        <w:rPr>
          <w:ins w:id="64" w:author="Vu Tuan Anh" w:date="2019-05-18T21:58:00Z"/>
          <w:lang w:eastAsia="en-US" w:bidi="ar-SA"/>
        </w:rPr>
        <w:pPrChange w:id="65" w:author="Vu Tuan Anh" w:date="2019-05-18T21:59:00Z">
          <w:pPr>
            <w:pStyle w:val="ListParagraph"/>
            <w:numPr>
              <w:numId w:val="51"/>
            </w:numPr>
            <w:ind w:left="720" w:hanging="360"/>
          </w:pPr>
        </w:pPrChange>
      </w:pPr>
      <w:ins w:id="66" w:author="Vu Tuan Anh" w:date="2019-05-18T21:58:00Z">
        <w:r>
          <w:rPr>
            <w:lang w:eastAsia="en-US" w:bidi="ar-SA"/>
          </w:rPr>
          <w:t>Người dùng có thể sử dụng tay cầm PS2 để điều khiển robot, cho phép cánh tay robot có thể đưa lên, đưa xuống, quay trái, phải, hay mở rộng, khép chặt cánh tay để giữ đồ vật.</w:t>
        </w:r>
      </w:ins>
    </w:p>
    <w:p w14:paraId="0C356DE6" w14:textId="1DF6EB96" w:rsidR="003746D2" w:rsidRPr="003746D2" w:rsidRDefault="00300B3D" w:rsidP="003746D2">
      <w:pPr>
        <w:pStyle w:val="ListParagraph"/>
        <w:numPr>
          <w:ilvl w:val="1"/>
          <w:numId w:val="55"/>
        </w:numPr>
        <w:rPr>
          <w:lang w:eastAsia="en-US" w:bidi="ar-SA"/>
          <w:rPrChange w:id="67" w:author="Vu Tuan Anh" w:date="2019-05-18T21:58:00Z">
            <w:rPr>
              <w:lang w:eastAsia="en-US" w:bidi="ar-SA"/>
            </w:rPr>
          </w:rPrChange>
        </w:rPr>
        <w:pPrChange w:id="68" w:author="Vu Tuan Anh" w:date="2019-05-18T21:58:00Z">
          <w:pPr>
            <w:pStyle w:val="Heading2"/>
          </w:pPr>
        </w:pPrChange>
      </w:pPr>
      <w:ins w:id="69" w:author="Vu Tuan Anh" w:date="2019-05-18T22:01:00Z">
        <w:r>
          <w:rPr>
            <w:lang w:eastAsia="en-US" w:bidi="ar-SA"/>
          </w:rPr>
          <w:t>Ngoài ra, người dùng có thể sử dụng điện thoại android để điều khiển. Sau khi cài phần mềm điều khiển mà chúng tôi đã cung cấp sẵn, có thể bấm các nút để điều khiển cánh tay theo ý muốn.</w:t>
        </w:r>
      </w:ins>
    </w:p>
    <w:p w14:paraId="6F33B25E" w14:textId="77777777" w:rsidR="00B055F1" w:rsidRDefault="003F1120" w:rsidP="00B055F1">
      <w:pPr>
        <w:pStyle w:val="Heading2"/>
        <w:rPr>
          <w:lang w:eastAsia="en-US" w:bidi="ar-SA"/>
        </w:rPr>
      </w:pPr>
      <w:bookmarkStart w:id="70" w:name="_Toc527975150"/>
      <w:r w:rsidRPr="003F1120">
        <w:rPr>
          <w:lang w:eastAsia="en-US" w:bidi="ar-SA"/>
        </w:rPr>
        <w:t>Đặc tả giao diện API (interface)</w:t>
      </w:r>
      <w:bookmarkEnd w:id="70"/>
    </w:p>
    <w:p w14:paraId="1EEFC09E" w14:textId="77777777" w:rsidR="00CD7D33" w:rsidRDefault="00B055F1" w:rsidP="00CD7D33">
      <w:pPr>
        <w:pStyle w:val="Heading2"/>
        <w:rPr>
          <w:lang w:eastAsia="en-US" w:bidi="ar-SA"/>
        </w:rPr>
      </w:pPr>
      <w:bookmarkStart w:id="71" w:name="_Toc527975151"/>
      <w:r>
        <w:rPr>
          <w:lang w:eastAsia="en-US" w:bidi="ar-SA"/>
        </w:rPr>
        <w:t>Bảo mật</w:t>
      </w:r>
      <w:bookmarkEnd w:id="71"/>
    </w:p>
    <w:p w14:paraId="1B5A4F44" w14:textId="34078A51" w:rsidR="00B72F55" w:rsidRDefault="00CD7D33" w:rsidP="00CD7D33">
      <w:pPr>
        <w:pStyle w:val="Heading2"/>
        <w:rPr>
          <w:ins w:id="72" w:author="Vu Tuan Anh" w:date="2019-05-18T22:02:00Z"/>
          <w:lang w:eastAsia="en-US" w:bidi="ar-SA"/>
        </w:rPr>
      </w:pPr>
      <w:bookmarkStart w:id="73" w:name="_Toc527975152"/>
      <w:r>
        <w:rPr>
          <w:lang w:eastAsia="en-US" w:bidi="ar-SA"/>
        </w:rPr>
        <w:t>Sao lưu phục hồi</w:t>
      </w:r>
      <w:bookmarkEnd w:id="73"/>
    </w:p>
    <w:p w14:paraId="205204E4" w14:textId="62CFDAA0" w:rsidR="00387783" w:rsidRDefault="00974B36" w:rsidP="00387783">
      <w:pPr>
        <w:pStyle w:val="ListParagraph"/>
        <w:numPr>
          <w:ilvl w:val="0"/>
          <w:numId w:val="55"/>
        </w:numPr>
        <w:rPr>
          <w:ins w:id="74" w:author="Vu Tuan Anh" w:date="2019-05-18T22:06:00Z"/>
          <w:lang w:eastAsia="en-US" w:bidi="ar-SA"/>
        </w:rPr>
      </w:pPr>
      <w:ins w:id="75" w:author="Vu Tuan Anh" w:date="2019-05-18T22:02:00Z">
        <w:r>
          <w:rPr>
            <w:lang w:eastAsia="en-US" w:bidi="ar-SA"/>
          </w:rPr>
          <w:t>Hệ thống sử dụng usb</w:t>
        </w:r>
      </w:ins>
      <w:ins w:id="76" w:author="Vu Tuan Anh" w:date="2019-05-18T22:07:00Z">
        <w:r w:rsidR="00572AAF">
          <w:rPr>
            <w:lang w:eastAsia="en-US" w:bidi="ar-SA"/>
          </w:rPr>
          <w:t>, github</w:t>
        </w:r>
      </w:ins>
      <w:ins w:id="77" w:author="Vu Tuan Anh" w:date="2019-05-18T22:02:00Z">
        <w:r>
          <w:rPr>
            <w:lang w:eastAsia="en-US" w:bidi="ar-SA"/>
          </w:rPr>
          <w:t xml:space="preserve"> để lưu trữ chương trình điều khiển robot miniArm để có thể phục hồi c</w:t>
        </w:r>
      </w:ins>
      <w:ins w:id="78" w:author="Vu Tuan Anh" w:date="2019-05-18T22:03:00Z">
        <w:r>
          <w:rPr>
            <w:lang w:eastAsia="en-US" w:bidi="ar-SA"/>
          </w:rPr>
          <w:t>hương trình nếu như có sự cố xảy ra</w:t>
        </w:r>
      </w:ins>
      <w:ins w:id="79" w:author="Vu Tuan Anh" w:date="2019-05-18T22:07:00Z">
        <w:r w:rsidR="00161BBB">
          <w:rPr>
            <w:lang w:eastAsia="en-US" w:bidi="ar-SA"/>
          </w:rPr>
          <w:t>.</w:t>
        </w:r>
      </w:ins>
    </w:p>
    <w:p w14:paraId="6D25EB3B" w14:textId="71CD01CA" w:rsidR="00161BBB" w:rsidRPr="00387783" w:rsidRDefault="00161BBB" w:rsidP="00387783">
      <w:pPr>
        <w:pStyle w:val="ListParagraph"/>
        <w:numPr>
          <w:ilvl w:val="0"/>
          <w:numId w:val="55"/>
        </w:numPr>
        <w:rPr>
          <w:lang w:eastAsia="en-US" w:bidi="ar-SA"/>
          <w:rPrChange w:id="80" w:author="Vu Tuan Anh" w:date="2019-05-18T22:02:00Z">
            <w:rPr>
              <w:lang w:eastAsia="en-US" w:bidi="ar-SA"/>
            </w:rPr>
          </w:rPrChange>
        </w:rPr>
        <w:pPrChange w:id="81" w:author="Vu Tuan Anh" w:date="2019-05-18T22:02:00Z">
          <w:pPr>
            <w:pStyle w:val="Heading2"/>
          </w:pPr>
        </w:pPrChange>
      </w:pPr>
      <w:ins w:id="82" w:author="Vu Tuan Anh" w:date="2019-05-18T22:06:00Z">
        <w:r>
          <w:rPr>
            <w:lang w:eastAsia="en-US" w:bidi="ar-SA"/>
          </w:rPr>
          <w:t>Hệ thống sử dụng con robot miniArm khác để có thể thay thế trong trường hợp c</w:t>
        </w:r>
      </w:ins>
      <w:ins w:id="83" w:author="Vu Tuan Anh" w:date="2019-05-18T22:07:00Z">
        <w:r>
          <w:rPr>
            <w:lang w:eastAsia="en-US" w:bidi="ar-SA"/>
          </w:rPr>
          <w:t>on robot ban đầu gặp sự cố.</w:t>
        </w:r>
      </w:ins>
    </w:p>
    <w:p w14:paraId="20E1376C" w14:textId="4CDC9A51" w:rsidR="00CD7D33" w:rsidRDefault="00B72F55" w:rsidP="00CD7D33">
      <w:pPr>
        <w:pStyle w:val="Heading2"/>
        <w:rPr>
          <w:ins w:id="84" w:author="Vu Tuan Anh" w:date="2019-05-18T22:27:00Z"/>
          <w:lang w:eastAsia="en-US" w:bidi="ar-SA"/>
        </w:rPr>
      </w:pPr>
      <w:bookmarkStart w:id="85" w:name="_Toc527975153"/>
      <w:r>
        <w:rPr>
          <w:lang w:eastAsia="en-US" w:bidi="ar-SA"/>
        </w:rPr>
        <w:t>Chuyển đổi dữ liệu</w:t>
      </w:r>
      <w:bookmarkEnd w:id="85"/>
    </w:p>
    <w:p w14:paraId="4619018C" w14:textId="7A1410A7" w:rsidR="000E74B6" w:rsidRPr="000E74B6" w:rsidRDefault="000E74B6" w:rsidP="000E74B6">
      <w:pPr>
        <w:pStyle w:val="ListParagraph"/>
        <w:numPr>
          <w:ilvl w:val="0"/>
          <w:numId w:val="56"/>
        </w:numPr>
        <w:rPr>
          <w:lang w:eastAsia="en-US" w:bidi="ar-SA"/>
          <w:rPrChange w:id="86" w:author="Vu Tuan Anh" w:date="2019-05-18T22:27:00Z">
            <w:rPr>
              <w:lang w:eastAsia="en-US" w:bidi="ar-SA"/>
            </w:rPr>
          </w:rPrChange>
        </w:rPr>
        <w:pPrChange w:id="87" w:author="Vu Tuan Anh" w:date="2019-05-18T22:27:00Z">
          <w:pPr>
            <w:pStyle w:val="Heading2"/>
          </w:pPr>
        </w:pPrChange>
      </w:pPr>
      <w:ins w:id="88" w:author="Vu Tuan Anh" w:date="2019-05-18T22:27:00Z">
        <w:r>
          <w:rPr>
            <w:lang w:eastAsia="en-US" w:bidi="ar-SA"/>
          </w:rPr>
          <w:t>Hệ thống sử dụng chu</w:t>
        </w:r>
      </w:ins>
      <w:ins w:id="89" w:author="Vu Tuan Anh" w:date="2019-05-18T22:28:00Z">
        <w:r>
          <w:rPr>
            <w:lang w:eastAsia="en-US" w:bidi="ar-SA"/>
          </w:rPr>
          <w:t>yển đổi dữ liệu sang kiểu dữ liệu JSON để giúp</w:t>
        </w:r>
      </w:ins>
      <w:ins w:id="90" w:author="Vu Tuan Anh" w:date="2019-05-18T22:29:00Z">
        <w:r>
          <w:rPr>
            <w:lang w:eastAsia="en-US" w:bidi="ar-SA"/>
          </w:rPr>
          <w:t xml:space="preserve"> dữ liệu dễ đọc hiểu được</w:t>
        </w:r>
      </w:ins>
      <w:ins w:id="91" w:author="Vu Tuan Anh" w:date="2019-05-18T22:31:00Z">
        <w:r w:rsidR="00ED7D8B">
          <w:rPr>
            <w:lang w:eastAsia="en-US" w:bidi="ar-SA"/>
          </w:rPr>
          <w:t>, n</w:t>
        </w:r>
        <w:bookmarkStart w:id="92" w:name="_GoBack"/>
        <w:bookmarkEnd w:id="92"/>
        <w:r w:rsidR="00ED7D8B">
          <w:rPr>
            <w:lang w:eastAsia="en-US" w:bidi="ar-SA"/>
          </w:rPr>
          <w:t>gắn gọn</w:t>
        </w:r>
      </w:ins>
      <w:ins w:id="93" w:author="Vu Tuan Anh" w:date="2019-05-18T22:29:00Z">
        <w:r>
          <w:rPr>
            <w:lang w:eastAsia="en-US" w:bidi="ar-SA"/>
          </w:rPr>
          <w:t xml:space="preserve">, dễ dàng truy cập nội </w:t>
        </w:r>
      </w:ins>
      <w:ins w:id="94" w:author="Vu Tuan Anh" w:date="2019-05-18T22:30:00Z">
        <w:r>
          <w:rPr>
            <w:lang w:eastAsia="en-US" w:bidi="ar-SA"/>
          </w:rPr>
          <w:t>dung dữ liệu, dễ dàng chuyển đổi sang dạng dữ liệu khác</w:t>
        </w:r>
        <w:r w:rsidR="007B27D1">
          <w:rPr>
            <w:lang w:eastAsia="en-US" w:bidi="ar-SA"/>
          </w:rPr>
          <w:t>.</w:t>
        </w:r>
      </w:ins>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95" w:name="_Toc527975154"/>
      <w:r>
        <w:rPr>
          <w:lang w:eastAsia="en-US" w:bidi="ar-SA"/>
        </w:rPr>
        <w:t>Danh mục tài liệu liên quan</w:t>
      </w:r>
      <w:bookmarkEnd w:id="95"/>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85F10" w14:textId="77777777" w:rsidR="00EE0162" w:rsidRDefault="00EE0162">
      <w:r>
        <w:separator/>
      </w:r>
    </w:p>
    <w:p w14:paraId="3883CC05" w14:textId="77777777" w:rsidR="00EE0162" w:rsidRDefault="00EE0162"/>
  </w:endnote>
  <w:endnote w:type="continuationSeparator" w:id="0">
    <w:p w14:paraId="51F86154" w14:textId="77777777" w:rsidR="00EE0162" w:rsidRDefault="00EE0162">
      <w:r>
        <w:continuationSeparator/>
      </w:r>
    </w:p>
    <w:p w14:paraId="40BAAA35" w14:textId="77777777" w:rsidR="00EE0162" w:rsidRDefault="00EE01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A7EC3A0"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AA0E60">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4F7FED52"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A0E60">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7B9D5" w14:textId="77777777" w:rsidR="00EE0162" w:rsidRDefault="00EE0162">
      <w:r>
        <w:separator/>
      </w:r>
    </w:p>
    <w:p w14:paraId="68C104F8" w14:textId="77777777" w:rsidR="00EE0162" w:rsidRDefault="00EE0162"/>
  </w:footnote>
  <w:footnote w:type="continuationSeparator" w:id="0">
    <w:p w14:paraId="280DF24E" w14:textId="77777777" w:rsidR="00EE0162" w:rsidRDefault="00EE0162">
      <w:r>
        <w:continuationSeparator/>
      </w:r>
    </w:p>
    <w:p w14:paraId="3A155202" w14:textId="77777777" w:rsidR="00EE0162" w:rsidRDefault="00EE01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5B40BD"/>
    <w:multiLevelType w:val="hybridMultilevel"/>
    <w:tmpl w:val="9C829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80708F"/>
    <w:multiLevelType w:val="hybridMultilevel"/>
    <w:tmpl w:val="9D94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0D6C12"/>
    <w:multiLevelType w:val="hybridMultilevel"/>
    <w:tmpl w:val="39C6A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4" w15:restartNumberingAfterBreak="0">
    <w:nsid w:val="14C57750"/>
    <w:multiLevelType w:val="hybridMultilevel"/>
    <w:tmpl w:val="99EE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B31979"/>
    <w:multiLevelType w:val="hybridMultilevel"/>
    <w:tmpl w:val="F1F4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296F533A"/>
    <w:multiLevelType w:val="hybridMultilevel"/>
    <w:tmpl w:val="20EC8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3091406"/>
    <w:multiLevelType w:val="hybridMultilevel"/>
    <w:tmpl w:val="BD9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467FCF"/>
    <w:multiLevelType w:val="hybridMultilevel"/>
    <w:tmpl w:val="0310C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4C92363"/>
    <w:multiLevelType w:val="hybridMultilevel"/>
    <w:tmpl w:val="9264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652513"/>
    <w:multiLevelType w:val="hybridMultilevel"/>
    <w:tmpl w:val="4C3E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5C3AE6"/>
    <w:multiLevelType w:val="hybridMultilevel"/>
    <w:tmpl w:val="72BE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B5017E"/>
    <w:multiLevelType w:val="hybridMultilevel"/>
    <w:tmpl w:val="E81A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1C2A0E"/>
    <w:multiLevelType w:val="hybridMultilevel"/>
    <w:tmpl w:val="DC4A9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934172"/>
    <w:multiLevelType w:val="hybridMultilevel"/>
    <w:tmpl w:val="0B24B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C16910"/>
    <w:multiLevelType w:val="hybridMultilevel"/>
    <w:tmpl w:val="CCCE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A87729"/>
    <w:multiLevelType w:val="hybridMultilevel"/>
    <w:tmpl w:val="85185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B760DA1"/>
    <w:multiLevelType w:val="hybridMultilevel"/>
    <w:tmpl w:val="4386D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D64339"/>
    <w:multiLevelType w:val="hybridMultilevel"/>
    <w:tmpl w:val="4D7A91F2"/>
    <w:lvl w:ilvl="0" w:tplc="0FFA5646">
      <w:numFmt w:val="bullet"/>
      <w:lvlText w:val=""/>
      <w:lvlJc w:val="left"/>
      <w:pPr>
        <w:ind w:left="1440" w:hanging="360"/>
      </w:pPr>
      <w:rPr>
        <w:rFonts w:ascii="Wingdings" w:eastAsia="MS Mincho" w:hAnsi="Wingdings"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F0F17E2"/>
    <w:multiLevelType w:val="hybridMultilevel"/>
    <w:tmpl w:val="FD343E88"/>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69F36A45"/>
    <w:multiLevelType w:val="hybridMultilevel"/>
    <w:tmpl w:val="5B2C4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5F2A91"/>
    <w:multiLevelType w:val="hybridMultilevel"/>
    <w:tmpl w:val="8326C014"/>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9168B3"/>
    <w:multiLevelType w:val="hybridMultilevel"/>
    <w:tmpl w:val="3100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C14A82"/>
    <w:multiLevelType w:val="hybridMultilevel"/>
    <w:tmpl w:val="652CE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5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5" w15:restartNumberingAfterBreak="0">
    <w:nsid w:val="7BC05482"/>
    <w:multiLevelType w:val="hybridMultilevel"/>
    <w:tmpl w:val="2A320D86"/>
    <w:lvl w:ilvl="0" w:tplc="EE5825D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7"/>
  </w:num>
  <w:num w:numId="20">
    <w:abstractNumId w:val="54"/>
  </w:num>
  <w:num w:numId="21">
    <w:abstractNumId w:val="53"/>
  </w:num>
  <w:num w:numId="22">
    <w:abstractNumId w:val="26"/>
  </w:num>
  <w:num w:numId="23">
    <w:abstractNumId w:val="22"/>
  </w:num>
  <w:num w:numId="24">
    <w:abstractNumId w:val="28"/>
  </w:num>
  <w:num w:numId="25">
    <w:abstractNumId w:val="32"/>
  </w:num>
  <w:num w:numId="26">
    <w:abstractNumId w:val="29"/>
  </w:num>
  <w:num w:numId="27">
    <w:abstractNumId w:val="48"/>
  </w:num>
  <w:num w:numId="28">
    <w:abstractNumId w:val="35"/>
  </w:num>
  <w:num w:numId="29">
    <w:abstractNumId w:val="23"/>
  </w:num>
  <w:num w:numId="30">
    <w:abstractNumId w:val="19"/>
  </w:num>
  <w:num w:numId="31">
    <w:abstractNumId w:val="44"/>
  </w:num>
  <w:num w:numId="32">
    <w:abstractNumId w:val="31"/>
  </w:num>
  <w:num w:numId="33">
    <w:abstractNumId w:val="36"/>
  </w:num>
  <w:num w:numId="34">
    <w:abstractNumId w:val="34"/>
  </w:num>
  <w:num w:numId="35">
    <w:abstractNumId w:val="50"/>
  </w:num>
  <w:num w:numId="36">
    <w:abstractNumId w:val="52"/>
  </w:num>
  <w:num w:numId="37">
    <w:abstractNumId w:val="25"/>
  </w:num>
  <w:num w:numId="38">
    <w:abstractNumId w:val="55"/>
  </w:num>
  <w:num w:numId="39">
    <w:abstractNumId w:val="39"/>
  </w:num>
  <w:num w:numId="40">
    <w:abstractNumId w:val="45"/>
  </w:num>
  <w:num w:numId="41">
    <w:abstractNumId w:val="40"/>
  </w:num>
  <w:num w:numId="42">
    <w:abstractNumId w:val="24"/>
  </w:num>
  <w:num w:numId="43">
    <w:abstractNumId w:val="37"/>
  </w:num>
  <w:num w:numId="44">
    <w:abstractNumId w:val="51"/>
  </w:num>
  <w:num w:numId="45">
    <w:abstractNumId w:val="18"/>
  </w:num>
  <w:num w:numId="46">
    <w:abstractNumId w:val="20"/>
  </w:num>
  <w:num w:numId="47">
    <w:abstractNumId w:val="33"/>
  </w:num>
  <w:num w:numId="48">
    <w:abstractNumId w:val="30"/>
  </w:num>
  <w:num w:numId="49">
    <w:abstractNumId w:val="21"/>
  </w:num>
  <w:num w:numId="50">
    <w:abstractNumId w:val="46"/>
  </w:num>
  <w:num w:numId="51">
    <w:abstractNumId w:val="42"/>
  </w:num>
  <w:num w:numId="52">
    <w:abstractNumId w:val="43"/>
  </w:num>
  <w:num w:numId="53">
    <w:abstractNumId w:val="49"/>
  </w:num>
  <w:num w:numId="54">
    <w:abstractNumId w:val="47"/>
  </w:num>
  <w:num w:numId="55">
    <w:abstractNumId w:val="41"/>
  </w:num>
  <w:num w:numId="56">
    <w:abstractNumId w:val="38"/>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u Tuan Anh">
    <w15:presenceInfo w15:providerId="Windows Live" w15:userId="d22556324bfea6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ctiveWritingStyle w:appName="MSWord" w:lang="en-US" w:vendorID="64" w:dllVersion="6"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11B84"/>
    <w:rsid w:val="0001730E"/>
    <w:rsid w:val="00024610"/>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74B6"/>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6E4B"/>
    <w:rsid w:val="00127A55"/>
    <w:rsid w:val="00130FEA"/>
    <w:rsid w:val="001417E6"/>
    <w:rsid w:val="00141B15"/>
    <w:rsid w:val="001501A9"/>
    <w:rsid w:val="00161BBB"/>
    <w:rsid w:val="001647AE"/>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212"/>
    <w:rsid w:val="00223F28"/>
    <w:rsid w:val="00227C6E"/>
    <w:rsid w:val="002331B0"/>
    <w:rsid w:val="00234C1D"/>
    <w:rsid w:val="002402B9"/>
    <w:rsid w:val="00240BE2"/>
    <w:rsid w:val="00240F96"/>
    <w:rsid w:val="00244556"/>
    <w:rsid w:val="0025160B"/>
    <w:rsid w:val="00252DCE"/>
    <w:rsid w:val="002540ED"/>
    <w:rsid w:val="00255E85"/>
    <w:rsid w:val="00271EF7"/>
    <w:rsid w:val="0027238F"/>
    <w:rsid w:val="0027590A"/>
    <w:rsid w:val="00280184"/>
    <w:rsid w:val="002814C8"/>
    <w:rsid w:val="002817C3"/>
    <w:rsid w:val="00282B38"/>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0B3D"/>
    <w:rsid w:val="00307EAA"/>
    <w:rsid w:val="00311645"/>
    <w:rsid w:val="00314148"/>
    <w:rsid w:val="003157A5"/>
    <w:rsid w:val="00320782"/>
    <w:rsid w:val="00321C72"/>
    <w:rsid w:val="003245D6"/>
    <w:rsid w:val="0032489A"/>
    <w:rsid w:val="003266D8"/>
    <w:rsid w:val="00332244"/>
    <w:rsid w:val="003358FC"/>
    <w:rsid w:val="003432F3"/>
    <w:rsid w:val="00344D7B"/>
    <w:rsid w:val="0034776F"/>
    <w:rsid w:val="00352285"/>
    <w:rsid w:val="003569B7"/>
    <w:rsid w:val="003574D5"/>
    <w:rsid w:val="003604BD"/>
    <w:rsid w:val="00372858"/>
    <w:rsid w:val="003746D2"/>
    <w:rsid w:val="003748EC"/>
    <w:rsid w:val="0038105F"/>
    <w:rsid w:val="00384E4F"/>
    <w:rsid w:val="00384F3B"/>
    <w:rsid w:val="003851CC"/>
    <w:rsid w:val="00385A65"/>
    <w:rsid w:val="0038643E"/>
    <w:rsid w:val="00386831"/>
    <w:rsid w:val="00387783"/>
    <w:rsid w:val="003917E6"/>
    <w:rsid w:val="00393ECF"/>
    <w:rsid w:val="0039657F"/>
    <w:rsid w:val="003A07F2"/>
    <w:rsid w:val="003B030B"/>
    <w:rsid w:val="003B1213"/>
    <w:rsid w:val="003B1D09"/>
    <w:rsid w:val="003B4CE6"/>
    <w:rsid w:val="003C026C"/>
    <w:rsid w:val="003C2146"/>
    <w:rsid w:val="003C4C8F"/>
    <w:rsid w:val="003C7422"/>
    <w:rsid w:val="003D1032"/>
    <w:rsid w:val="003D6029"/>
    <w:rsid w:val="003D7BA9"/>
    <w:rsid w:val="003E27B5"/>
    <w:rsid w:val="003E575B"/>
    <w:rsid w:val="003E6A70"/>
    <w:rsid w:val="003F05A7"/>
    <w:rsid w:val="003F1120"/>
    <w:rsid w:val="00401B28"/>
    <w:rsid w:val="004052B6"/>
    <w:rsid w:val="00405F48"/>
    <w:rsid w:val="0040623D"/>
    <w:rsid w:val="00407AC0"/>
    <w:rsid w:val="00411497"/>
    <w:rsid w:val="00423B9A"/>
    <w:rsid w:val="00427BEE"/>
    <w:rsid w:val="00427ED7"/>
    <w:rsid w:val="00432A26"/>
    <w:rsid w:val="00437D8A"/>
    <w:rsid w:val="004418A3"/>
    <w:rsid w:val="0044296C"/>
    <w:rsid w:val="00443A77"/>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0AE8"/>
    <w:rsid w:val="004D36AD"/>
    <w:rsid w:val="004D572B"/>
    <w:rsid w:val="004D7309"/>
    <w:rsid w:val="004E3C1E"/>
    <w:rsid w:val="004F0C06"/>
    <w:rsid w:val="004F23DA"/>
    <w:rsid w:val="004F3E43"/>
    <w:rsid w:val="004F6387"/>
    <w:rsid w:val="00501304"/>
    <w:rsid w:val="0050264E"/>
    <w:rsid w:val="00506F90"/>
    <w:rsid w:val="00517604"/>
    <w:rsid w:val="005306F1"/>
    <w:rsid w:val="005325D6"/>
    <w:rsid w:val="005331E4"/>
    <w:rsid w:val="00535FEC"/>
    <w:rsid w:val="00543831"/>
    <w:rsid w:val="005444C6"/>
    <w:rsid w:val="0054514B"/>
    <w:rsid w:val="00546773"/>
    <w:rsid w:val="00551E4F"/>
    <w:rsid w:val="00551F94"/>
    <w:rsid w:val="00564F32"/>
    <w:rsid w:val="00572AAF"/>
    <w:rsid w:val="005774E1"/>
    <w:rsid w:val="0058075C"/>
    <w:rsid w:val="00581E2C"/>
    <w:rsid w:val="00582B4E"/>
    <w:rsid w:val="00584F97"/>
    <w:rsid w:val="00587AEE"/>
    <w:rsid w:val="0059122C"/>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16FAE"/>
    <w:rsid w:val="00625AEF"/>
    <w:rsid w:val="006261BE"/>
    <w:rsid w:val="00642F63"/>
    <w:rsid w:val="00644387"/>
    <w:rsid w:val="006450AF"/>
    <w:rsid w:val="00645808"/>
    <w:rsid w:val="00646789"/>
    <w:rsid w:val="00651187"/>
    <w:rsid w:val="006526C5"/>
    <w:rsid w:val="00654A5B"/>
    <w:rsid w:val="00666F0F"/>
    <w:rsid w:val="006677AA"/>
    <w:rsid w:val="0067312C"/>
    <w:rsid w:val="00676795"/>
    <w:rsid w:val="00681E2A"/>
    <w:rsid w:val="00682351"/>
    <w:rsid w:val="0068390E"/>
    <w:rsid w:val="00686B20"/>
    <w:rsid w:val="00691E7B"/>
    <w:rsid w:val="0069381A"/>
    <w:rsid w:val="0069459D"/>
    <w:rsid w:val="00695D18"/>
    <w:rsid w:val="006A53E0"/>
    <w:rsid w:val="006B716D"/>
    <w:rsid w:val="006C33B9"/>
    <w:rsid w:val="006D1C2D"/>
    <w:rsid w:val="006D609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0E4"/>
    <w:rsid w:val="0077221A"/>
    <w:rsid w:val="00783AF4"/>
    <w:rsid w:val="0078665F"/>
    <w:rsid w:val="00787BC6"/>
    <w:rsid w:val="00790978"/>
    <w:rsid w:val="00791779"/>
    <w:rsid w:val="00796375"/>
    <w:rsid w:val="007A4A5B"/>
    <w:rsid w:val="007A5049"/>
    <w:rsid w:val="007A680E"/>
    <w:rsid w:val="007A6D1B"/>
    <w:rsid w:val="007B27D1"/>
    <w:rsid w:val="007B3292"/>
    <w:rsid w:val="007C74D2"/>
    <w:rsid w:val="007D2948"/>
    <w:rsid w:val="007D6D88"/>
    <w:rsid w:val="007E3AA3"/>
    <w:rsid w:val="007E4D30"/>
    <w:rsid w:val="007E52BD"/>
    <w:rsid w:val="007E759E"/>
    <w:rsid w:val="007F2FAD"/>
    <w:rsid w:val="00801B73"/>
    <w:rsid w:val="00805A58"/>
    <w:rsid w:val="008109C3"/>
    <w:rsid w:val="008158CE"/>
    <w:rsid w:val="0081618B"/>
    <w:rsid w:val="00820850"/>
    <w:rsid w:val="00821D54"/>
    <w:rsid w:val="00823FF5"/>
    <w:rsid w:val="00830223"/>
    <w:rsid w:val="00832CE5"/>
    <w:rsid w:val="0083628A"/>
    <w:rsid w:val="008410A0"/>
    <w:rsid w:val="0084286F"/>
    <w:rsid w:val="008443B7"/>
    <w:rsid w:val="008445BE"/>
    <w:rsid w:val="008453B8"/>
    <w:rsid w:val="0084706A"/>
    <w:rsid w:val="00854694"/>
    <w:rsid w:val="008549E0"/>
    <w:rsid w:val="00855EFD"/>
    <w:rsid w:val="008606E4"/>
    <w:rsid w:val="008614A8"/>
    <w:rsid w:val="00863616"/>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9E6"/>
    <w:rsid w:val="008D1ED2"/>
    <w:rsid w:val="008D1F52"/>
    <w:rsid w:val="008E0605"/>
    <w:rsid w:val="008E750D"/>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74B36"/>
    <w:rsid w:val="0098177E"/>
    <w:rsid w:val="009859C7"/>
    <w:rsid w:val="00995E6C"/>
    <w:rsid w:val="009A012B"/>
    <w:rsid w:val="009A0D8C"/>
    <w:rsid w:val="009A2527"/>
    <w:rsid w:val="009A3E97"/>
    <w:rsid w:val="009A4B4D"/>
    <w:rsid w:val="009A4C41"/>
    <w:rsid w:val="009A57EC"/>
    <w:rsid w:val="009A7949"/>
    <w:rsid w:val="009B0A7E"/>
    <w:rsid w:val="009B7852"/>
    <w:rsid w:val="009E4BE1"/>
    <w:rsid w:val="009E4DA9"/>
    <w:rsid w:val="009E7506"/>
    <w:rsid w:val="009F1174"/>
    <w:rsid w:val="009F16BF"/>
    <w:rsid w:val="009F4AAD"/>
    <w:rsid w:val="00A06DC4"/>
    <w:rsid w:val="00A105D3"/>
    <w:rsid w:val="00A1188F"/>
    <w:rsid w:val="00A14C1B"/>
    <w:rsid w:val="00A151A2"/>
    <w:rsid w:val="00A1567B"/>
    <w:rsid w:val="00A1588F"/>
    <w:rsid w:val="00A17A47"/>
    <w:rsid w:val="00A206EB"/>
    <w:rsid w:val="00A23C6C"/>
    <w:rsid w:val="00A2625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0E60"/>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46300"/>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315F"/>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0F90"/>
    <w:rsid w:val="00C25018"/>
    <w:rsid w:val="00C26C98"/>
    <w:rsid w:val="00C350D5"/>
    <w:rsid w:val="00C37CE2"/>
    <w:rsid w:val="00C43177"/>
    <w:rsid w:val="00C4424A"/>
    <w:rsid w:val="00C45552"/>
    <w:rsid w:val="00C465FD"/>
    <w:rsid w:val="00C5136B"/>
    <w:rsid w:val="00C52A75"/>
    <w:rsid w:val="00C659C5"/>
    <w:rsid w:val="00C67C1A"/>
    <w:rsid w:val="00C722EE"/>
    <w:rsid w:val="00C72E8B"/>
    <w:rsid w:val="00C73484"/>
    <w:rsid w:val="00C75F15"/>
    <w:rsid w:val="00C77385"/>
    <w:rsid w:val="00C77825"/>
    <w:rsid w:val="00C82B5E"/>
    <w:rsid w:val="00C849E9"/>
    <w:rsid w:val="00C9399B"/>
    <w:rsid w:val="00C93AFA"/>
    <w:rsid w:val="00C94BBE"/>
    <w:rsid w:val="00C94F7C"/>
    <w:rsid w:val="00CA2483"/>
    <w:rsid w:val="00CA4B97"/>
    <w:rsid w:val="00CB05D6"/>
    <w:rsid w:val="00CB3E7C"/>
    <w:rsid w:val="00CB4C67"/>
    <w:rsid w:val="00CC00AB"/>
    <w:rsid w:val="00CC1CD0"/>
    <w:rsid w:val="00CC24F7"/>
    <w:rsid w:val="00CC2A76"/>
    <w:rsid w:val="00CC38B2"/>
    <w:rsid w:val="00CC5376"/>
    <w:rsid w:val="00CD1308"/>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1FAC"/>
    <w:rsid w:val="00D43208"/>
    <w:rsid w:val="00D51001"/>
    <w:rsid w:val="00D51159"/>
    <w:rsid w:val="00D52091"/>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70F6"/>
    <w:rsid w:val="00E4013C"/>
    <w:rsid w:val="00E428F4"/>
    <w:rsid w:val="00E64213"/>
    <w:rsid w:val="00E648D6"/>
    <w:rsid w:val="00E66B2D"/>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D7D8B"/>
    <w:rsid w:val="00EE0162"/>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15CE"/>
    <w:rsid w:val="00F425CF"/>
    <w:rsid w:val="00F616AE"/>
    <w:rsid w:val="00F669CB"/>
    <w:rsid w:val="00F85B49"/>
    <w:rsid w:val="00F930E7"/>
    <w:rsid w:val="00F95EA1"/>
    <w:rsid w:val="00FA5449"/>
    <w:rsid w:val="00FA6329"/>
    <w:rsid w:val="00FA7657"/>
    <w:rsid w:val="00FB1B65"/>
    <w:rsid w:val="00FB1FF5"/>
    <w:rsid w:val="00FB6EAC"/>
    <w:rsid w:val="00FC1529"/>
    <w:rsid w:val="00FC7EAC"/>
    <w:rsid w:val="00FE063E"/>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8109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rogram_(machine)" TargetMode="External"/><Relationship Id="rId18" Type="http://schemas.openxmlformats.org/officeDocument/2006/relationships/hyperlink" Target="mailto:tuananh77717@gmail.com" TargetMode="Externa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yperlink" Target="https://banlinhkien.vn/goods-5609-tay-dieu-khien-ps2-arduino.html"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en.wikipedia.org/wiki/Mechanical_arm" TargetMode="External"/><Relationship Id="rId17" Type="http://schemas.openxmlformats.org/officeDocument/2006/relationships/hyperlink" Target="mailto:lehuyhunghedspi@gmail.com" TargetMode="External"/><Relationship Id="rId25" Type="http://schemas.openxmlformats.org/officeDocument/2006/relationships/diagramColors" Target="diagrams/colors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iennd@soict.hust.edu.vn" TargetMode="External"/><Relationship Id="rId20" Type="http://schemas.openxmlformats.org/officeDocument/2006/relationships/hyperlink" Target="mailto:vhk.forwork@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1.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en.wikipedia.org/wiki/Articulated_robot" TargetMode="External"/><Relationship Id="rId23" Type="http://schemas.openxmlformats.org/officeDocument/2006/relationships/diagramLayout" Target="diagrams/layout1.xm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mailto:quoctoan06@gmail.com"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Robot" TargetMode="External"/><Relationship Id="rId22" Type="http://schemas.openxmlformats.org/officeDocument/2006/relationships/diagramData" Target="diagrams/data1.xml"/><Relationship Id="rId27" Type="http://schemas.openxmlformats.org/officeDocument/2006/relationships/header" Target="header2.xml"/><Relationship Id="rId30" Type="http://schemas.openxmlformats.org/officeDocument/2006/relationships/footer" Target="footer4.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04C02C-1DBD-4C82-9CA2-48C1BE9204D3}" type="doc">
      <dgm:prSet loTypeId="urn:microsoft.com/office/officeart/2005/8/layout/hChevron3" loCatId="process" qsTypeId="urn:microsoft.com/office/officeart/2005/8/quickstyle/simple1" qsCatId="simple" csTypeId="urn:microsoft.com/office/officeart/2005/8/colors/colorful1" csCatId="colorful" phldr="1"/>
      <dgm:spPr/>
    </dgm:pt>
    <dgm:pt modelId="{DBF3DB58-540A-4C24-8FB9-071BDE1414FA}">
      <dgm:prSet phldrT="[Text]"/>
      <dgm:spPr/>
      <dgm:t>
        <a:bodyPr/>
        <a:lstStyle/>
        <a:p>
          <a:r>
            <a:rPr lang="en-US"/>
            <a:t>Phân tích yêu cầu, thiết kế</a:t>
          </a:r>
        </a:p>
        <a:p>
          <a:r>
            <a:rPr lang="en-US"/>
            <a:t>(12/2)</a:t>
          </a:r>
        </a:p>
      </dgm:t>
    </dgm:pt>
    <dgm:pt modelId="{59140C13-6C82-4304-B382-8C4BB802DF3D}" type="parTrans" cxnId="{D85B2A1D-9282-4D3C-BDCE-11BFA7BCB12B}">
      <dgm:prSet/>
      <dgm:spPr/>
      <dgm:t>
        <a:bodyPr/>
        <a:lstStyle/>
        <a:p>
          <a:endParaRPr lang="en-US"/>
        </a:p>
      </dgm:t>
    </dgm:pt>
    <dgm:pt modelId="{4670C20E-C33D-4AFB-A995-7704B86134E4}" type="sibTrans" cxnId="{D85B2A1D-9282-4D3C-BDCE-11BFA7BCB12B}">
      <dgm:prSet/>
      <dgm:spPr/>
      <dgm:t>
        <a:bodyPr/>
        <a:lstStyle/>
        <a:p>
          <a:endParaRPr lang="en-US"/>
        </a:p>
      </dgm:t>
    </dgm:pt>
    <dgm:pt modelId="{622C6274-604B-4830-9FC3-965180E1248A}">
      <dgm:prSet phldrT="[Text]"/>
      <dgm:spPr/>
      <dgm:t>
        <a:bodyPr/>
        <a:lstStyle/>
        <a:p>
          <a:r>
            <a:rPr lang="en-US"/>
            <a:t>Thiết kế modul điều khiển robot bằng app android</a:t>
          </a:r>
        </a:p>
        <a:p>
          <a:r>
            <a:rPr lang="en-US"/>
            <a:t>(26/2)</a:t>
          </a:r>
        </a:p>
      </dgm:t>
    </dgm:pt>
    <dgm:pt modelId="{7B2D7964-A7E0-4F23-8B80-5B4502A45B2C}" type="parTrans" cxnId="{7F1DBE59-66FD-4F4D-A8AA-E7A94AA1F8FE}">
      <dgm:prSet/>
      <dgm:spPr/>
      <dgm:t>
        <a:bodyPr/>
        <a:lstStyle/>
        <a:p>
          <a:endParaRPr lang="en-US"/>
        </a:p>
      </dgm:t>
    </dgm:pt>
    <dgm:pt modelId="{653FF1E4-474E-4909-B088-4D48DC6AD7F5}" type="sibTrans" cxnId="{7F1DBE59-66FD-4F4D-A8AA-E7A94AA1F8FE}">
      <dgm:prSet/>
      <dgm:spPr/>
      <dgm:t>
        <a:bodyPr/>
        <a:lstStyle/>
        <a:p>
          <a:endParaRPr lang="en-US"/>
        </a:p>
      </dgm:t>
    </dgm:pt>
    <dgm:pt modelId="{D36BC39C-694B-4FB7-ACCA-A35AD4283CCA}">
      <dgm:prSet phldrT="[Text]"/>
      <dgm:spPr/>
      <dgm:t>
        <a:bodyPr/>
        <a:lstStyle/>
        <a:p>
          <a:r>
            <a:rPr lang="en-US"/>
            <a:t>Thiết kế modul điều khiển robot bằng tay cầm PS2</a:t>
          </a:r>
        </a:p>
        <a:p>
          <a:r>
            <a:rPr lang="en-US"/>
            <a:t>(12/3)</a:t>
          </a:r>
        </a:p>
      </dgm:t>
    </dgm:pt>
    <dgm:pt modelId="{4A1B0321-4EA3-46F1-B0B0-AE38DE7C84C8}" type="parTrans" cxnId="{FB6739EE-167A-4684-8208-FD2493C6B62C}">
      <dgm:prSet/>
      <dgm:spPr/>
      <dgm:t>
        <a:bodyPr/>
        <a:lstStyle/>
        <a:p>
          <a:endParaRPr lang="en-US"/>
        </a:p>
      </dgm:t>
    </dgm:pt>
    <dgm:pt modelId="{61A1AE2D-D7AF-4017-B67D-106BB7FEA693}" type="sibTrans" cxnId="{FB6739EE-167A-4684-8208-FD2493C6B62C}">
      <dgm:prSet/>
      <dgm:spPr/>
      <dgm:t>
        <a:bodyPr/>
        <a:lstStyle/>
        <a:p>
          <a:endParaRPr lang="en-US"/>
        </a:p>
      </dgm:t>
    </dgm:pt>
    <dgm:pt modelId="{17442090-EA98-4A91-BE9D-D329A42E9F7F}">
      <dgm:prSet/>
      <dgm:spPr/>
      <dgm:t>
        <a:bodyPr/>
        <a:lstStyle/>
        <a:p>
          <a:r>
            <a:rPr lang="en-US"/>
            <a:t>Test và hiệu chỉnh sản phẩm</a:t>
          </a:r>
        </a:p>
        <a:p>
          <a:r>
            <a:rPr lang="en-US"/>
            <a:t>(12/4)</a:t>
          </a:r>
        </a:p>
      </dgm:t>
    </dgm:pt>
    <dgm:pt modelId="{3EB2D9F2-2F0B-44E5-AAD6-B33A787186C9}" type="parTrans" cxnId="{A924C4D8-A862-4025-85DD-B98067AC9C9A}">
      <dgm:prSet/>
      <dgm:spPr/>
      <dgm:t>
        <a:bodyPr/>
        <a:lstStyle/>
        <a:p>
          <a:endParaRPr lang="en-US"/>
        </a:p>
      </dgm:t>
    </dgm:pt>
    <dgm:pt modelId="{092105DD-E899-42E2-B140-7292469B420D}" type="sibTrans" cxnId="{A924C4D8-A862-4025-85DD-B98067AC9C9A}">
      <dgm:prSet/>
      <dgm:spPr/>
      <dgm:t>
        <a:bodyPr/>
        <a:lstStyle/>
        <a:p>
          <a:endParaRPr lang="en-US"/>
        </a:p>
      </dgm:t>
    </dgm:pt>
    <dgm:pt modelId="{F49DA913-49AC-4598-B523-9EE53607D518}">
      <dgm:prSet/>
      <dgm:spPr/>
      <dgm:t>
        <a:bodyPr/>
        <a:lstStyle/>
        <a:p>
          <a:r>
            <a:rPr lang="en-US"/>
            <a:t>Bàn giao sản phẩm</a:t>
          </a:r>
        </a:p>
        <a:p>
          <a:r>
            <a:rPr lang="en-US"/>
            <a:t>(23/4)</a:t>
          </a:r>
        </a:p>
      </dgm:t>
    </dgm:pt>
    <dgm:pt modelId="{56BE911F-DAA8-4339-B578-6F189C0A8938}" type="parTrans" cxnId="{8EF83267-5653-40BD-91A6-97D690C182EC}">
      <dgm:prSet/>
      <dgm:spPr/>
      <dgm:t>
        <a:bodyPr/>
        <a:lstStyle/>
        <a:p>
          <a:endParaRPr lang="en-US"/>
        </a:p>
      </dgm:t>
    </dgm:pt>
    <dgm:pt modelId="{7298420E-B82A-4C66-8F7F-DD32C250495E}" type="sibTrans" cxnId="{8EF83267-5653-40BD-91A6-97D690C182EC}">
      <dgm:prSet/>
      <dgm:spPr/>
      <dgm:t>
        <a:bodyPr/>
        <a:lstStyle/>
        <a:p>
          <a:endParaRPr lang="en-US"/>
        </a:p>
      </dgm:t>
    </dgm:pt>
    <dgm:pt modelId="{AD3D0CCF-1BC3-4AC2-86AC-A937EE750BFB}" type="pres">
      <dgm:prSet presAssocID="{5804C02C-1DBD-4C82-9CA2-48C1BE9204D3}" presName="Name0" presStyleCnt="0">
        <dgm:presLayoutVars>
          <dgm:dir/>
          <dgm:resizeHandles val="exact"/>
        </dgm:presLayoutVars>
      </dgm:prSet>
      <dgm:spPr/>
    </dgm:pt>
    <dgm:pt modelId="{386D34FF-4297-46BD-BDB6-9F2E22EFE185}" type="pres">
      <dgm:prSet presAssocID="{DBF3DB58-540A-4C24-8FB9-071BDE1414FA}" presName="parTxOnly" presStyleLbl="node1" presStyleIdx="0" presStyleCnt="5" custScaleX="94704">
        <dgm:presLayoutVars>
          <dgm:bulletEnabled val="1"/>
        </dgm:presLayoutVars>
      </dgm:prSet>
      <dgm:spPr/>
    </dgm:pt>
    <dgm:pt modelId="{B0EB651D-4FDF-44A8-A3EF-E9B819C667CA}" type="pres">
      <dgm:prSet presAssocID="{4670C20E-C33D-4AFB-A995-7704B86134E4}" presName="parSpace" presStyleCnt="0"/>
      <dgm:spPr/>
    </dgm:pt>
    <dgm:pt modelId="{1142F1D3-3ACC-4CBD-A051-F133AD7D9707}" type="pres">
      <dgm:prSet presAssocID="{622C6274-604B-4830-9FC3-965180E1248A}" presName="parTxOnly" presStyleLbl="node1" presStyleIdx="1" presStyleCnt="5">
        <dgm:presLayoutVars>
          <dgm:bulletEnabled val="1"/>
        </dgm:presLayoutVars>
      </dgm:prSet>
      <dgm:spPr/>
    </dgm:pt>
    <dgm:pt modelId="{8FD143FA-E67B-4167-B36E-771377000181}" type="pres">
      <dgm:prSet presAssocID="{653FF1E4-474E-4909-B088-4D48DC6AD7F5}" presName="parSpace" presStyleCnt="0"/>
      <dgm:spPr/>
    </dgm:pt>
    <dgm:pt modelId="{308C43D3-6D62-4FB1-87C2-E73B5B718966}" type="pres">
      <dgm:prSet presAssocID="{D36BC39C-694B-4FB7-ACCA-A35AD4283CCA}" presName="parTxOnly" presStyleLbl="node1" presStyleIdx="2" presStyleCnt="5">
        <dgm:presLayoutVars>
          <dgm:bulletEnabled val="1"/>
        </dgm:presLayoutVars>
      </dgm:prSet>
      <dgm:spPr/>
    </dgm:pt>
    <dgm:pt modelId="{C723C04D-0D6E-438B-B164-68DEC5517BCC}" type="pres">
      <dgm:prSet presAssocID="{61A1AE2D-D7AF-4017-B67D-106BB7FEA693}" presName="parSpace" presStyleCnt="0"/>
      <dgm:spPr/>
    </dgm:pt>
    <dgm:pt modelId="{261A9BF2-F864-4824-9986-AC36846B8A59}" type="pres">
      <dgm:prSet presAssocID="{17442090-EA98-4A91-BE9D-D329A42E9F7F}" presName="parTxOnly" presStyleLbl="node1" presStyleIdx="3" presStyleCnt="5">
        <dgm:presLayoutVars>
          <dgm:bulletEnabled val="1"/>
        </dgm:presLayoutVars>
      </dgm:prSet>
      <dgm:spPr/>
    </dgm:pt>
    <dgm:pt modelId="{EF7960D6-BF75-495A-84A9-14E42F791DA5}" type="pres">
      <dgm:prSet presAssocID="{092105DD-E899-42E2-B140-7292469B420D}" presName="parSpace" presStyleCnt="0"/>
      <dgm:spPr/>
    </dgm:pt>
    <dgm:pt modelId="{B83DE5BC-25EA-4FA1-ACED-C1336870795A}" type="pres">
      <dgm:prSet presAssocID="{F49DA913-49AC-4598-B523-9EE53607D518}" presName="parTxOnly" presStyleLbl="node1" presStyleIdx="4" presStyleCnt="5">
        <dgm:presLayoutVars>
          <dgm:bulletEnabled val="1"/>
        </dgm:presLayoutVars>
      </dgm:prSet>
      <dgm:spPr/>
    </dgm:pt>
  </dgm:ptLst>
  <dgm:cxnLst>
    <dgm:cxn modelId="{D85B2A1D-9282-4D3C-BDCE-11BFA7BCB12B}" srcId="{5804C02C-1DBD-4C82-9CA2-48C1BE9204D3}" destId="{DBF3DB58-540A-4C24-8FB9-071BDE1414FA}" srcOrd="0" destOrd="0" parTransId="{59140C13-6C82-4304-B382-8C4BB802DF3D}" sibTransId="{4670C20E-C33D-4AFB-A995-7704B86134E4}"/>
    <dgm:cxn modelId="{1ED06228-878A-4D82-BEBB-E4F51D8A60E9}" type="presOf" srcId="{17442090-EA98-4A91-BE9D-D329A42E9F7F}" destId="{261A9BF2-F864-4824-9986-AC36846B8A59}" srcOrd="0" destOrd="0" presId="urn:microsoft.com/office/officeart/2005/8/layout/hChevron3"/>
    <dgm:cxn modelId="{139C1E30-91A7-4074-BFA7-FC98B754985B}" type="presOf" srcId="{F49DA913-49AC-4598-B523-9EE53607D518}" destId="{B83DE5BC-25EA-4FA1-ACED-C1336870795A}" srcOrd="0" destOrd="0" presId="urn:microsoft.com/office/officeart/2005/8/layout/hChevron3"/>
    <dgm:cxn modelId="{8EF83267-5653-40BD-91A6-97D690C182EC}" srcId="{5804C02C-1DBD-4C82-9CA2-48C1BE9204D3}" destId="{F49DA913-49AC-4598-B523-9EE53607D518}" srcOrd="4" destOrd="0" parTransId="{56BE911F-DAA8-4339-B578-6F189C0A8938}" sibTransId="{7298420E-B82A-4C66-8F7F-DD32C250495E}"/>
    <dgm:cxn modelId="{7F1DBE59-66FD-4F4D-A8AA-E7A94AA1F8FE}" srcId="{5804C02C-1DBD-4C82-9CA2-48C1BE9204D3}" destId="{622C6274-604B-4830-9FC3-965180E1248A}" srcOrd="1" destOrd="0" parTransId="{7B2D7964-A7E0-4F23-8B80-5B4502A45B2C}" sibTransId="{653FF1E4-474E-4909-B088-4D48DC6AD7F5}"/>
    <dgm:cxn modelId="{09D3F27E-BD84-4A7F-A277-93A2D84B2A56}" type="presOf" srcId="{5804C02C-1DBD-4C82-9CA2-48C1BE9204D3}" destId="{AD3D0CCF-1BC3-4AC2-86AC-A937EE750BFB}" srcOrd="0" destOrd="0" presId="urn:microsoft.com/office/officeart/2005/8/layout/hChevron3"/>
    <dgm:cxn modelId="{59156A98-0BBE-43C3-BC9F-D1A15E8F78BD}" type="presOf" srcId="{D36BC39C-694B-4FB7-ACCA-A35AD4283CCA}" destId="{308C43D3-6D62-4FB1-87C2-E73B5B718966}" srcOrd="0" destOrd="0" presId="urn:microsoft.com/office/officeart/2005/8/layout/hChevron3"/>
    <dgm:cxn modelId="{6381F4BB-70AC-4474-BB6C-4F2227BA0069}" type="presOf" srcId="{622C6274-604B-4830-9FC3-965180E1248A}" destId="{1142F1D3-3ACC-4CBD-A051-F133AD7D9707}" srcOrd="0" destOrd="0" presId="urn:microsoft.com/office/officeart/2005/8/layout/hChevron3"/>
    <dgm:cxn modelId="{A924C4D8-A862-4025-85DD-B98067AC9C9A}" srcId="{5804C02C-1DBD-4C82-9CA2-48C1BE9204D3}" destId="{17442090-EA98-4A91-BE9D-D329A42E9F7F}" srcOrd="3" destOrd="0" parTransId="{3EB2D9F2-2F0B-44E5-AAD6-B33A787186C9}" sibTransId="{092105DD-E899-42E2-B140-7292469B420D}"/>
    <dgm:cxn modelId="{FB6739EE-167A-4684-8208-FD2493C6B62C}" srcId="{5804C02C-1DBD-4C82-9CA2-48C1BE9204D3}" destId="{D36BC39C-694B-4FB7-ACCA-A35AD4283CCA}" srcOrd="2" destOrd="0" parTransId="{4A1B0321-4EA3-46F1-B0B0-AE38DE7C84C8}" sibTransId="{61A1AE2D-D7AF-4017-B67D-106BB7FEA693}"/>
    <dgm:cxn modelId="{EBBDBFF9-F7E9-4902-AA59-1ED7C05DE7AB}" type="presOf" srcId="{DBF3DB58-540A-4C24-8FB9-071BDE1414FA}" destId="{386D34FF-4297-46BD-BDB6-9F2E22EFE185}" srcOrd="0" destOrd="0" presId="urn:microsoft.com/office/officeart/2005/8/layout/hChevron3"/>
    <dgm:cxn modelId="{D81AC5CB-DE3B-4D3B-BE2D-2136C21404D1}" type="presParOf" srcId="{AD3D0CCF-1BC3-4AC2-86AC-A937EE750BFB}" destId="{386D34FF-4297-46BD-BDB6-9F2E22EFE185}" srcOrd="0" destOrd="0" presId="urn:microsoft.com/office/officeart/2005/8/layout/hChevron3"/>
    <dgm:cxn modelId="{E64795A8-F388-481A-B50E-A2960FF767CC}" type="presParOf" srcId="{AD3D0CCF-1BC3-4AC2-86AC-A937EE750BFB}" destId="{B0EB651D-4FDF-44A8-A3EF-E9B819C667CA}" srcOrd="1" destOrd="0" presId="urn:microsoft.com/office/officeart/2005/8/layout/hChevron3"/>
    <dgm:cxn modelId="{366C7579-6533-4A50-9D88-5A90C4585CE3}" type="presParOf" srcId="{AD3D0CCF-1BC3-4AC2-86AC-A937EE750BFB}" destId="{1142F1D3-3ACC-4CBD-A051-F133AD7D9707}" srcOrd="2" destOrd="0" presId="urn:microsoft.com/office/officeart/2005/8/layout/hChevron3"/>
    <dgm:cxn modelId="{A64690C5-A5F3-4ECD-B2F1-09B03857EC91}" type="presParOf" srcId="{AD3D0CCF-1BC3-4AC2-86AC-A937EE750BFB}" destId="{8FD143FA-E67B-4167-B36E-771377000181}" srcOrd="3" destOrd="0" presId="urn:microsoft.com/office/officeart/2005/8/layout/hChevron3"/>
    <dgm:cxn modelId="{41F9C769-1C41-4C46-94C0-704DC24B4A7D}" type="presParOf" srcId="{AD3D0CCF-1BC3-4AC2-86AC-A937EE750BFB}" destId="{308C43D3-6D62-4FB1-87C2-E73B5B718966}" srcOrd="4" destOrd="0" presId="urn:microsoft.com/office/officeart/2005/8/layout/hChevron3"/>
    <dgm:cxn modelId="{56FAB7F2-7D5C-46BE-8429-884852E0CC76}" type="presParOf" srcId="{AD3D0CCF-1BC3-4AC2-86AC-A937EE750BFB}" destId="{C723C04D-0D6E-438B-B164-68DEC5517BCC}" srcOrd="5" destOrd="0" presId="urn:microsoft.com/office/officeart/2005/8/layout/hChevron3"/>
    <dgm:cxn modelId="{FCA0604B-3D06-4E39-91C5-9179D570B4D9}" type="presParOf" srcId="{AD3D0CCF-1BC3-4AC2-86AC-A937EE750BFB}" destId="{261A9BF2-F864-4824-9986-AC36846B8A59}" srcOrd="6" destOrd="0" presId="urn:microsoft.com/office/officeart/2005/8/layout/hChevron3"/>
    <dgm:cxn modelId="{A7264EE6-53BE-44C3-9881-7312F4A00967}" type="presParOf" srcId="{AD3D0CCF-1BC3-4AC2-86AC-A937EE750BFB}" destId="{EF7960D6-BF75-495A-84A9-14E42F791DA5}" srcOrd="7" destOrd="0" presId="urn:microsoft.com/office/officeart/2005/8/layout/hChevron3"/>
    <dgm:cxn modelId="{D45CBBD3-A370-4732-ABC4-941B405C61D9}" type="presParOf" srcId="{AD3D0CCF-1BC3-4AC2-86AC-A937EE750BFB}" destId="{B83DE5BC-25EA-4FA1-ACED-C1336870795A}" srcOrd="8" destOrd="0" presId="urn:microsoft.com/office/officeart/2005/8/layout/hChevron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6D34FF-4297-46BD-BDB6-9F2E22EFE185}">
      <dsp:nvSpPr>
        <dsp:cNvPr id="0" name=""/>
        <dsp:cNvSpPr/>
      </dsp:nvSpPr>
      <dsp:spPr>
        <a:xfrm>
          <a:off x="2173" y="558413"/>
          <a:ext cx="1415049" cy="597672"/>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Phân tích yêu cầu, thiết kế</a:t>
          </a:r>
        </a:p>
        <a:p>
          <a:pPr marL="0" lvl="0" indent="0" algn="ctr" defTabSz="355600">
            <a:lnSpc>
              <a:spcPct val="90000"/>
            </a:lnSpc>
            <a:spcBef>
              <a:spcPct val="0"/>
            </a:spcBef>
            <a:spcAft>
              <a:spcPct val="35000"/>
            </a:spcAft>
            <a:buNone/>
          </a:pPr>
          <a:r>
            <a:rPr lang="en-US" sz="800" kern="1200"/>
            <a:t>(12/2)</a:t>
          </a:r>
        </a:p>
      </dsp:txBody>
      <dsp:txXfrm>
        <a:off x="2173" y="558413"/>
        <a:ext cx="1265631" cy="597672"/>
      </dsp:txXfrm>
    </dsp:sp>
    <dsp:sp modelId="{1142F1D3-3ACC-4CBD-A051-F133AD7D9707}">
      <dsp:nvSpPr>
        <dsp:cNvPr id="0" name=""/>
        <dsp:cNvSpPr/>
      </dsp:nvSpPr>
      <dsp:spPr>
        <a:xfrm>
          <a:off x="1118386" y="558413"/>
          <a:ext cx="1494180" cy="597672"/>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app android</a:t>
          </a:r>
        </a:p>
        <a:p>
          <a:pPr marL="0" lvl="0" indent="0" algn="ctr" defTabSz="355600">
            <a:lnSpc>
              <a:spcPct val="90000"/>
            </a:lnSpc>
            <a:spcBef>
              <a:spcPct val="0"/>
            </a:spcBef>
            <a:spcAft>
              <a:spcPct val="35000"/>
            </a:spcAft>
            <a:buNone/>
          </a:pPr>
          <a:r>
            <a:rPr lang="en-US" sz="800" kern="1200"/>
            <a:t>(26/2)</a:t>
          </a:r>
        </a:p>
      </dsp:txBody>
      <dsp:txXfrm>
        <a:off x="1417222" y="558413"/>
        <a:ext cx="896508" cy="597672"/>
      </dsp:txXfrm>
    </dsp:sp>
    <dsp:sp modelId="{308C43D3-6D62-4FB1-87C2-E73B5B718966}">
      <dsp:nvSpPr>
        <dsp:cNvPr id="0" name=""/>
        <dsp:cNvSpPr/>
      </dsp:nvSpPr>
      <dsp:spPr>
        <a:xfrm>
          <a:off x="2313731" y="558413"/>
          <a:ext cx="1494180" cy="597672"/>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Thiết kế modul điều khiển robot bằng tay cầm PS2</a:t>
          </a:r>
        </a:p>
        <a:p>
          <a:pPr marL="0" lvl="0" indent="0" algn="ctr" defTabSz="355600">
            <a:lnSpc>
              <a:spcPct val="90000"/>
            </a:lnSpc>
            <a:spcBef>
              <a:spcPct val="0"/>
            </a:spcBef>
            <a:spcAft>
              <a:spcPct val="35000"/>
            </a:spcAft>
            <a:buNone/>
          </a:pPr>
          <a:r>
            <a:rPr lang="en-US" sz="800" kern="1200"/>
            <a:t>(12/3)</a:t>
          </a:r>
        </a:p>
      </dsp:txBody>
      <dsp:txXfrm>
        <a:off x="2612567" y="558413"/>
        <a:ext cx="896508" cy="597672"/>
      </dsp:txXfrm>
    </dsp:sp>
    <dsp:sp modelId="{261A9BF2-F864-4824-9986-AC36846B8A59}">
      <dsp:nvSpPr>
        <dsp:cNvPr id="0" name=""/>
        <dsp:cNvSpPr/>
      </dsp:nvSpPr>
      <dsp:spPr>
        <a:xfrm>
          <a:off x="3509075" y="558413"/>
          <a:ext cx="1494180" cy="597672"/>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Test và hiệu chỉnh sản phẩm</a:t>
          </a:r>
        </a:p>
        <a:p>
          <a:pPr marL="0" lvl="0" indent="0" algn="ctr" defTabSz="355600">
            <a:lnSpc>
              <a:spcPct val="90000"/>
            </a:lnSpc>
            <a:spcBef>
              <a:spcPct val="0"/>
            </a:spcBef>
            <a:spcAft>
              <a:spcPct val="35000"/>
            </a:spcAft>
            <a:buNone/>
          </a:pPr>
          <a:r>
            <a:rPr lang="en-US" sz="800" kern="1200"/>
            <a:t>(12/4)</a:t>
          </a:r>
        </a:p>
      </dsp:txBody>
      <dsp:txXfrm>
        <a:off x="3807911" y="558413"/>
        <a:ext cx="896508" cy="597672"/>
      </dsp:txXfrm>
    </dsp:sp>
    <dsp:sp modelId="{B83DE5BC-25EA-4FA1-ACED-C1336870795A}">
      <dsp:nvSpPr>
        <dsp:cNvPr id="0" name=""/>
        <dsp:cNvSpPr/>
      </dsp:nvSpPr>
      <dsp:spPr>
        <a:xfrm>
          <a:off x="4704420" y="558413"/>
          <a:ext cx="1494180" cy="597672"/>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Bàn giao sản phẩm</a:t>
          </a:r>
        </a:p>
        <a:p>
          <a:pPr marL="0" lvl="0" indent="0" algn="ctr" defTabSz="355600">
            <a:lnSpc>
              <a:spcPct val="90000"/>
            </a:lnSpc>
            <a:spcBef>
              <a:spcPct val="0"/>
            </a:spcBef>
            <a:spcAft>
              <a:spcPct val="35000"/>
            </a:spcAft>
            <a:buNone/>
          </a:pPr>
          <a:r>
            <a:rPr lang="en-US" sz="800" kern="1200"/>
            <a:t>(23/4)</a:t>
          </a:r>
        </a:p>
      </dsp:txBody>
      <dsp:txXfrm>
        <a:off x="5003256" y="558413"/>
        <a:ext cx="896508" cy="59767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2FE2A-EAF6-42AD-9C3A-A2261682C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11</Pages>
  <Words>2110</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14109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Vu Tuan Anh</cp:lastModifiedBy>
  <cp:revision>88</cp:revision>
  <cp:lastPrinted>2008-03-13T11:02:00Z</cp:lastPrinted>
  <dcterms:created xsi:type="dcterms:W3CDTF">2018-10-22T04:18:00Z</dcterms:created>
  <dcterms:modified xsi:type="dcterms:W3CDTF">2019-05-18T15:31:00Z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